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D5BEC" w:rsidTr="004D5BEC">
        <w:trPr>
          <w:trHeight w:val="15110"/>
        </w:trPr>
        <w:tc>
          <w:tcPr>
            <w:tcW w:w="11016" w:type="dxa"/>
          </w:tcPr>
          <w:p w:rsidR="004D5BEC" w:rsidRPr="00687D0E" w:rsidRDefault="004D5BEC" w:rsidP="004D5BEC">
            <w:pPr>
              <w:tabs>
                <w:tab w:val="center" w:pos="4680"/>
                <w:tab w:val="right" w:pos="9360"/>
              </w:tabs>
              <w:spacing w:after="60"/>
              <w:rPr>
                <w:rFonts w:ascii="Calibri" w:eastAsia="Calibri" w:hAnsi="Calibri" w:cs="Times New Roman"/>
                <w:b/>
                <w:sz w:val="20"/>
                <w:szCs w:val="20"/>
                <w:u w:val="single"/>
                <w:lang w:eastAsia="en-US"/>
              </w:rPr>
            </w:pP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u w:val="single"/>
                <w:lang w:eastAsia="en-US"/>
              </w:rPr>
              <w:t>Red Flag Criteria</w:t>
            </w:r>
          </w:p>
          <w:p w:rsidR="004D5BEC" w:rsidRPr="00810CAC" w:rsidRDefault="004D5BEC" w:rsidP="004D5BEC">
            <w:pPr>
              <w:tabs>
                <w:tab w:val="center" w:pos="4680"/>
                <w:tab w:val="right" w:pos="9360"/>
              </w:tabs>
              <w:spacing w:after="60"/>
              <w:ind w:left="360" w:hanging="3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 w:rsidRPr="00810CAC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1. </w:t>
            </w:r>
            <w:r w:rsidRPr="00810CAC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Identify</w:t>
            </w:r>
            <w:r w:rsidRPr="00810CAC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all patient records with:</w:t>
            </w:r>
          </w:p>
          <w:p w:rsidR="00810CAC" w:rsidRPr="00810CAC" w:rsidRDefault="00810CAC" w:rsidP="00810CAC">
            <w:pPr>
              <w:rPr>
                <w:b/>
                <w:sz w:val="20"/>
                <w:szCs w:val="20"/>
              </w:rPr>
            </w:pPr>
            <w:r w:rsidRPr="00810CAC">
              <w:rPr>
                <w:sz w:val="20"/>
                <w:szCs w:val="20"/>
              </w:rPr>
              <w:t xml:space="preserve">      Iron Deficiency Anemia, defined as:</w:t>
            </w:r>
            <w:r w:rsidRPr="00810CAC">
              <w:rPr>
                <w:b/>
                <w:sz w:val="20"/>
                <w:szCs w:val="20"/>
              </w:rPr>
              <w:t xml:space="preserve"> ( Hemoglobin (</w:t>
            </w:r>
            <w:proofErr w:type="spellStart"/>
            <w:r w:rsidRPr="00810CAC">
              <w:rPr>
                <w:b/>
                <w:sz w:val="20"/>
                <w:szCs w:val="20"/>
              </w:rPr>
              <w:t>Hb</w:t>
            </w:r>
            <w:proofErr w:type="spellEnd"/>
            <w:r w:rsidRPr="00810CAC">
              <w:rPr>
                <w:b/>
                <w:sz w:val="20"/>
                <w:szCs w:val="20"/>
              </w:rPr>
              <w:t xml:space="preserve">) ≤ 11 g/dl </w:t>
            </w:r>
            <w:r w:rsidR="00FE67C6">
              <w:rPr>
                <w:b/>
                <w:sz w:val="20"/>
                <w:szCs w:val="20"/>
              </w:rPr>
              <w:t>)</w:t>
            </w:r>
            <w:r w:rsidR="00B80022" w:rsidRPr="00687D0E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 xml:space="preserve"> </w:t>
            </w:r>
            <w:r w:rsidR="00B80022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</w:t>
            </w:r>
          </w:p>
          <w:p w:rsidR="00810CAC" w:rsidRPr="00810CAC" w:rsidRDefault="00810CAC" w:rsidP="00810CAC">
            <w:pPr>
              <w:ind w:left="360"/>
              <w:rPr>
                <w:b/>
                <w:sz w:val="20"/>
                <w:szCs w:val="20"/>
              </w:rPr>
            </w:pPr>
            <w:r w:rsidRPr="00810CAC">
              <w:rPr>
                <w:b/>
                <w:sz w:val="20"/>
                <w:szCs w:val="20"/>
              </w:rPr>
              <w:t xml:space="preserve">                                                                 AND ( Mean Corpuscular Volume (MCV)  ≤ 81 </w:t>
            </w:r>
            <w:proofErr w:type="spellStart"/>
            <w:r w:rsidRPr="00810CAC">
              <w:rPr>
                <w:b/>
                <w:sz w:val="20"/>
                <w:szCs w:val="20"/>
              </w:rPr>
              <w:t>fL</w:t>
            </w:r>
            <w:proofErr w:type="spellEnd"/>
            <w:r w:rsidRPr="00810CAC">
              <w:rPr>
                <w:b/>
                <w:sz w:val="20"/>
                <w:szCs w:val="20"/>
              </w:rPr>
              <w:t xml:space="preserve">) </w:t>
            </w:r>
            <w:r w:rsidR="00B80022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2</w:t>
            </w:r>
          </w:p>
          <w:p w:rsidR="00810CAC" w:rsidRPr="00810CAC" w:rsidRDefault="00810CAC" w:rsidP="00810CAC">
            <w:pPr>
              <w:ind w:left="360"/>
              <w:rPr>
                <w:b/>
                <w:sz w:val="20"/>
                <w:szCs w:val="20"/>
              </w:rPr>
            </w:pPr>
            <w:r w:rsidRPr="00810CAC">
              <w:rPr>
                <w:b/>
                <w:sz w:val="20"/>
                <w:szCs w:val="20"/>
              </w:rPr>
              <w:t xml:space="preserve">                                                                 AND ( No Ferritin ≥ 100 ng/ml within 12 months before or 60 days after CBC (i.e., ferritin                 </w:t>
            </w:r>
          </w:p>
          <w:p w:rsidR="00810CAC" w:rsidRPr="00810CAC" w:rsidRDefault="00810CAC" w:rsidP="00810CAC">
            <w:pPr>
              <w:ind w:left="360"/>
              <w:rPr>
                <w:b/>
                <w:sz w:val="20"/>
                <w:szCs w:val="20"/>
              </w:rPr>
            </w:pPr>
            <w:r w:rsidRPr="00810CAC">
              <w:rPr>
                <w:b/>
                <w:sz w:val="20"/>
                <w:szCs w:val="20"/>
              </w:rPr>
              <w:t xml:space="preserve">                                                                         not checked or result &lt; 100))</w:t>
            </w:r>
            <w:r w:rsidR="00B80022" w:rsidRPr="00687D0E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 xml:space="preserve"> 3</w:t>
            </w:r>
          </w:p>
          <w:p w:rsidR="00810CAC" w:rsidRPr="00810CAC" w:rsidRDefault="00810CAC" w:rsidP="00810CAC"/>
          <w:p w:rsidR="00810CAC" w:rsidRPr="00810CAC" w:rsidRDefault="00810CAC" w:rsidP="00810CAC">
            <w:pPr>
              <w:rPr>
                <w:rFonts w:eastAsia="Calibri" w:cs="Times New Roman"/>
                <w:b/>
                <w:sz w:val="20"/>
                <w:szCs w:val="20"/>
                <w:lang w:eastAsia="en-US"/>
              </w:rPr>
            </w:pPr>
            <w:r w:rsidRPr="00810CAC">
              <w:rPr>
                <w:b/>
                <w:sz w:val="20"/>
                <w:szCs w:val="20"/>
              </w:rPr>
              <w:t xml:space="preserve">      </w:t>
            </w:r>
            <w:r w:rsidRPr="00810CAC">
              <w:rPr>
                <w:sz w:val="20"/>
                <w:szCs w:val="20"/>
              </w:rPr>
              <w:t>OR a</w:t>
            </w:r>
            <w:r w:rsidRPr="00810CAC">
              <w:rPr>
                <w:b/>
                <w:sz w:val="20"/>
                <w:szCs w:val="20"/>
              </w:rPr>
              <w:t xml:space="preserve"> (Positive Fecal Occult Blood Test (FOBT) or (Fecal Immunochemical Test (FIT))</w:t>
            </w:r>
            <w:r w:rsidR="00B80022" w:rsidRPr="00687D0E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 xml:space="preserve"> </w:t>
            </w:r>
            <w:r w:rsidR="00B80022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4</w:t>
            </w:r>
            <w:r w:rsidRPr="00810CAC">
              <w:rPr>
                <w:b/>
                <w:sz w:val="20"/>
                <w:szCs w:val="20"/>
              </w:rPr>
              <w:t xml:space="preserve"> result</w:t>
            </w:r>
          </w:p>
          <w:p w:rsidR="004D5BEC" w:rsidRPr="00687D0E" w:rsidRDefault="004D5BEC" w:rsidP="004D5BEC">
            <w:pPr>
              <w:spacing w:after="60"/>
              <w:ind w:left="360" w:hanging="360"/>
              <w:rPr>
                <w:rFonts w:ascii="Calibri" w:eastAsia="Calibri" w:hAnsi="Calibri" w:cs="Times New Roman"/>
                <w:b/>
                <w:sz w:val="20"/>
                <w:szCs w:val="20"/>
                <w:u w:val="single"/>
                <w:lang w:eastAsia="en-US"/>
              </w:rPr>
            </w:pPr>
          </w:p>
          <w:p w:rsidR="004D5BEC" w:rsidRPr="00687D0E" w:rsidRDefault="004D5BEC" w:rsidP="004D5BEC">
            <w:pPr>
              <w:spacing w:after="60"/>
              <w:ind w:left="360" w:hanging="360"/>
              <w:rPr>
                <w:rFonts w:ascii="Calibri" w:eastAsia="Calibri" w:hAnsi="Calibri" w:cs="Times New Roman"/>
                <w:b/>
                <w:sz w:val="20"/>
                <w:szCs w:val="20"/>
                <w:u w:val="single"/>
                <w:lang w:eastAsia="en-US"/>
              </w:rPr>
            </w:pP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u w:val="single"/>
                <w:lang w:eastAsia="en-US"/>
              </w:rPr>
              <w:t>Clinical Exclusion Criteria</w:t>
            </w:r>
          </w:p>
          <w:p w:rsidR="004D5BEC" w:rsidRPr="00687D0E" w:rsidRDefault="004D5BEC" w:rsidP="004D5BEC">
            <w:pPr>
              <w:spacing w:after="60"/>
              <w:ind w:left="360" w:hanging="3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2. Then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</w:t>
            </w:r>
            <w:r w:rsidR="006435A5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&lt; 40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years old </w:t>
            </w:r>
            <w:r w:rsidR="006435A5" w:rsidRPr="006435A5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="006435A5" w:rsidRPr="006435A5">
              <w:rPr>
                <w:rFonts w:ascii="Calibri" w:eastAsia="Calibri" w:hAnsi="Calibri" w:cs="Times New Roman"/>
                <w:b/>
                <w:i/>
                <w:sz w:val="20"/>
                <w:szCs w:val="20"/>
                <w:lang w:eastAsia="en-US"/>
              </w:rPr>
              <w:t xml:space="preserve"> </w:t>
            </w:r>
            <w:r w:rsidR="006435A5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&gt;75 years old 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on test result date</w:t>
            </w:r>
          </w:p>
          <w:p w:rsidR="004D5BEC" w:rsidRPr="00687D0E" w:rsidRDefault="004D5BEC" w:rsidP="004D5BEC">
            <w:pPr>
              <w:spacing w:after="60"/>
              <w:ind w:left="360" w:hanging="3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3. Then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listed as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deceased</w:t>
            </w:r>
            <w:r w:rsidR="00A960A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5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within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60 DAYS AFTER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test result date</w:t>
            </w:r>
          </w:p>
          <w:p w:rsidR="004D5BEC" w:rsidRPr="00687D0E" w:rsidRDefault="004D5BEC" w:rsidP="004D5BEC">
            <w:pPr>
              <w:spacing w:after="60"/>
              <w:ind w:left="360" w:hanging="3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4. Then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with active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</w:t>
            </w:r>
            <w:r w:rsidR="006435A5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colon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cancer diagnosis)</w:t>
            </w:r>
            <w:r w:rsidR="00A960A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 xml:space="preserve"> 6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within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1 YEAR PRIOR TO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test result date</w:t>
            </w:r>
          </w:p>
          <w:p w:rsidR="004D5BEC" w:rsidRPr="00687D0E" w:rsidRDefault="004D5BEC" w:rsidP="004D5BEC">
            <w:pPr>
              <w:spacing w:after="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5. Then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(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with c</w:t>
            </w:r>
            <w:r w:rsidR="006435A5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olectomy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)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="00A960A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7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Pr="002F3075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ANY TIME PRIOR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to </w:t>
            </w:r>
            <w:r w:rsidR="006435A5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 xml:space="preserve">and </w:t>
            </w:r>
            <w:r w:rsidR="006435A5"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60 DAYS AFTER</w:t>
            </w:r>
            <w:r w:rsidR="006435A5"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test result date</w:t>
            </w:r>
          </w:p>
          <w:p w:rsidR="004D5BEC" w:rsidRPr="00687D0E" w:rsidRDefault="004D5BEC" w:rsidP="004D5BEC">
            <w:pPr>
              <w:spacing w:after="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6. Then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(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enrolled in hospice or palliative care)</w:t>
            </w:r>
            <w:r w:rsidR="00A960A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 xml:space="preserve"> 8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within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1 YEAR PRIOR TO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and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60 DAYS AFTER 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test result date</w:t>
            </w:r>
          </w:p>
          <w:p w:rsidR="004D5BEC" w:rsidRPr="00687D0E" w:rsidDel="00BB152C" w:rsidRDefault="004D5BEC" w:rsidP="004D5BEC">
            <w:pPr>
              <w:spacing w:after="60"/>
              <w:rPr>
                <w:del w:id="0" w:author="Unknown"/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7. Then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with a diagnosis </w:t>
            </w:r>
            <w:r w:rsidRPr="00A94B9A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of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(pancreatic cancer)</w:t>
            </w:r>
            <w:r w:rsidR="00A960A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9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687D0E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(leukemia [except acute lymphocytic])</w:t>
            </w:r>
            <w:r w:rsidR="00A960A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10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687D0E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(liver cancer)</w:t>
            </w:r>
            <w:r w:rsidR="00AC0F3B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</w:t>
            </w:r>
            <w:r w:rsidR="00A960A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687D0E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(biliary cancer)</w:t>
            </w:r>
            <w:r w:rsidR="00AC0F3B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</w:t>
            </w:r>
            <w:r w:rsidR="00A960A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687D0E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(esophageal cancer)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</w:t>
            </w:r>
            <w:r w:rsidR="00A960A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3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687D0E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(gastric cancer)</w:t>
            </w:r>
            <w:r w:rsidR="00AC0F3B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</w:t>
            </w:r>
            <w:r w:rsidR="00A960A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4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687D0E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(brain cancer)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</w:t>
            </w:r>
            <w:r w:rsidR="00A960A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5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687D0E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(uterine cancer)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</w:t>
            </w:r>
            <w:r w:rsidR="00A960A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6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687D0E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(ovarian cancer)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</w:t>
            </w:r>
            <w:r w:rsidR="00A960A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7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687D0E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(peritoneal, omental, or mesenteric cancer)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</w:t>
            </w:r>
            <w:r w:rsidR="00A960A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8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687D0E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(myeloma)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1</w:t>
            </w:r>
            <w:r w:rsidR="00A960A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9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 </w:t>
            </w:r>
            <w:r w:rsidRPr="00687D0E"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>OR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(lung, bronchus, tracheal, or mesothelial cancer diagnosis)</w:t>
            </w:r>
            <w:r w:rsidR="00A960AA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20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within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1 YEAR PRIOR TO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and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60 DAYS AFTER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test result date</w:t>
            </w:r>
          </w:p>
          <w:p w:rsidR="004D5BEC" w:rsidRDefault="004D5BEC" w:rsidP="00255681">
            <w:pPr>
              <w:pStyle w:val="Level2"/>
              <w:numPr>
                <w:ilvl w:val="0"/>
                <w:numId w:val="0"/>
              </w:numPr>
            </w:pPr>
            <w:r w:rsidRPr="00687D0E">
              <w:t xml:space="preserve">8. Then </w:t>
            </w:r>
            <w:r w:rsidRPr="00687D0E">
              <w:rPr>
                <w:b/>
              </w:rPr>
              <w:t>Exclude</w:t>
            </w:r>
            <w:r w:rsidRPr="00687D0E">
              <w:t xml:space="preserve"> patients with</w:t>
            </w:r>
            <w:r w:rsidRPr="00687D0E">
              <w:rPr>
                <w:b/>
              </w:rPr>
              <w:t xml:space="preserve"> </w:t>
            </w:r>
            <w:r w:rsidRPr="006C7348">
              <w:t>diagnosis of</w:t>
            </w:r>
            <w:r w:rsidRPr="00255681">
              <w:t xml:space="preserve"> </w:t>
            </w:r>
            <w:r w:rsidR="00255681" w:rsidRPr="00255681">
              <w:rPr>
                <w:rFonts w:asciiTheme="minorHAnsi" w:hAnsiTheme="minorHAnsi"/>
              </w:rPr>
              <w:t>upper GI bleeding</w:t>
            </w:r>
            <w:r w:rsidR="00255681">
              <w:rPr>
                <w:rFonts w:asciiTheme="minorHAnsi" w:hAnsiTheme="minorHAnsi"/>
              </w:rPr>
              <w:t xml:space="preserve"> </w:t>
            </w:r>
            <w:r w:rsidR="00255681" w:rsidRPr="00255681">
              <w:t xml:space="preserve"> </w:t>
            </w:r>
            <w:r w:rsidRPr="00687D0E">
              <w:rPr>
                <w:b/>
              </w:rPr>
              <w:t>(</w:t>
            </w:r>
            <w:r w:rsidR="00255681" w:rsidRPr="00255681">
              <w:rPr>
                <w:b/>
              </w:rPr>
              <w:t>Hematemesis</w:t>
            </w:r>
            <w:r>
              <w:t>)</w:t>
            </w:r>
            <w:r w:rsidRPr="00FE5C73">
              <w:rPr>
                <w:vertAlign w:val="superscript"/>
              </w:rPr>
              <w:t xml:space="preserve"> </w:t>
            </w:r>
            <w:r w:rsidR="002841F4">
              <w:rPr>
                <w:vertAlign w:val="superscript"/>
              </w:rPr>
              <w:t>21</w:t>
            </w:r>
            <w:r>
              <w:t xml:space="preserve"> </w:t>
            </w:r>
            <w:r w:rsidRPr="00687D0E">
              <w:rPr>
                <w:i/>
              </w:rPr>
              <w:t>OR</w:t>
            </w:r>
            <w:r w:rsidRPr="00687D0E">
              <w:rPr>
                <w:b/>
              </w:rPr>
              <w:t xml:space="preserve"> (</w:t>
            </w:r>
            <w:r w:rsidR="00255681" w:rsidRPr="00255681">
              <w:rPr>
                <w:b/>
              </w:rPr>
              <w:t>Ulcer of esophagus, stomach or duodenum with bleeding</w:t>
            </w:r>
            <w:r w:rsidRPr="00B17B32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 w:rsidR="00A45A5E">
              <w:rPr>
                <w:vertAlign w:val="superscript"/>
              </w:rPr>
              <w:t>22</w:t>
            </w:r>
            <w:r w:rsidRPr="00687D0E">
              <w:t xml:space="preserve"> within</w:t>
            </w:r>
            <w:r w:rsidRPr="00B17B32">
              <w:rPr>
                <w:b/>
              </w:rPr>
              <w:t xml:space="preserve"> </w:t>
            </w:r>
            <w:r w:rsidR="00255681">
              <w:rPr>
                <w:b/>
              </w:rPr>
              <w:t>6</w:t>
            </w:r>
            <w:r w:rsidRPr="00B17B32">
              <w:rPr>
                <w:b/>
              </w:rPr>
              <w:t xml:space="preserve"> </w:t>
            </w:r>
            <w:r w:rsidRPr="00687D0E">
              <w:rPr>
                <w:b/>
              </w:rPr>
              <w:t>MONTH</w:t>
            </w:r>
            <w:r>
              <w:rPr>
                <w:b/>
              </w:rPr>
              <w:t>S</w:t>
            </w:r>
            <w:r w:rsidRPr="00B17B32">
              <w:rPr>
                <w:b/>
              </w:rPr>
              <w:t xml:space="preserve"> PRIOR TO </w:t>
            </w:r>
            <w:r w:rsidRPr="00687D0E">
              <w:t>the</w:t>
            </w:r>
            <w:r w:rsidRPr="00B17B32">
              <w:rPr>
                <w:b/>
              </w:rPr>
              <w:t xml:space="preserve"> </w:t>
            </w:r>
            <w:r w:rsidRPr="00687D0E">
              <w:t>test result date</w:t>
            </w:r>
          </w:p>
          <w:p w:rsidR="006C561E" w:rsidRPr="006C561E" w:rsidRDefault="00255681" w:rsidP="006C561E">
            <w:pPr>
              <w:spacing w:after="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9</w:t>
            </w:r>
            <w:r w:rsidR="004D5BEC"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. Then </w:t>
            </w:r>
            <w:r w:rsidR="004D5BEC"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="004D5BEC"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</w:t>
            </w:r>
            <w:r w:rsidR="004D5BEC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with </w:t>
            </w:r>
            <w:r w:rsidR="004D5BEC" w:rsidRPr="00910608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(</w:t>
            </w:r>
            <w:r w:rsidR="004D5BEC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olono</w:t>
            </w:r>
            <w:r w:rsidR="004D5BEC" w:rsidRPr="00910608">
              <w:rPr>
                <w:b/>
                <w:sz w:val="20"/>
                <w:szCs w:val="20"/>
              </w:rPr>
              <w:t>scopy</w:t>
            </w:r>
            <w:r w:rsidR="004D5BEC" w:rsidRPr="00910608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)</w:t>
            </w:r>
            <w:r w:rsidR="004D5BEC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="004D5BEC" w:rsidRPr="00687D0E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="00A45A5E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3</w:t>
            </w:r>
            <w:r w:rsidR="004D5BEC"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WITHIN 3</w:t>
            </w:r>
            <w:r w:rsidR="004D5BEC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YEAR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S</w:t>
            </w:r>
            <w:r w:rsidR="004D5BEC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PRIOR TO</w:t>
            </w:r>
            <w:r w:rsidR="004D5BEC"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test result date</w:t>
            </w:r>
          </w:p>
          <w:p w:rsidR="00255681" w:rsidRPr="00255681" w:rsidRDefault="00255681" w:rsidP="006C561E">
            <w:pPr>
              <w:spacing w:after="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10. Then for </w:t>
            </w:r>
            <w:r w:rsidRPr="00255681">
              <w:rPr>
                <w:sz w:val="20"/>
                <w:szCs w:val="20"/>
              </w:rPr>
              <w:t>Iron Deficiency Anemia Only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,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with </w:t>
            </w:r>
            <w:r w:rsidRPr="00910608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(</w:t>
            </w:r>
            <w:r w:rsidRPr="00255681">
              <w:rPr>
                <w:b/>
              </w:rPr>
              <w:t>Menorrhagia</w:t>
            </w:r>
            <w:r w:rsidRPr="00255681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) </w:t>
            </w:r>
            <w:r w:rsidRPr="00255681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="00A45A5E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4</w:t>
            </w:r>
            <w:r w:rsidRPr="00255681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Pr="00255681">
              <w:rPr>
                <w:i/>
              </w:rPr>
              <w:t>OR</w:t>
            </w:r>
            <w:r>
              <w:t xml:space="preserve"> </w:t>
            </w:r>
            <w:r w:rsidRPr="00910608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(</w:t>
            </w:r>
            <w:r w:rsidRPr="00255681">
              <w:rPr>
                <w:b/>
              </w:rPr>
              <w:t>Hematuria</w:t>
            </w:r>
            <w:r w:rsidRPr="00255681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)</w:t>
            </w:r>
            <w:r w:rsidR="00A203FF" w:rsidRPr="00255681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 xml:space="preserve"> 2</w:t>
            </w:r>
            <w:r w:rsidR="00AA762B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5</w:t>
            </w:r>
            <w:r w:rsidR="00A203FF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 xml:space="preserve"> </w:t>
            </w:r>
            <w:r w:rsidRPr="00255681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255681">
              <w:rPr>
                <w:i/>
              </w:rPr>
              <w:t>OR</w:t>
            </w:r>
            <w:r>
              <w:t xml:space="preserve"> </w:t>
            </w:r>
            <w:r w:rsidRPr="00255681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(</w:t>
            </w:r>
            <w:r w:rsidRPr="00255681">
              <w:rPr>
                <w:b/>
              </w:rPr>
              <w:t>Epistaxis</w:t>
            </w:r>
            <w:r w:rsidRPr="00255681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)</w:t>
            </w:r>
            <w:r w:rsidR="00A203FF" w:rsidRPr="00255681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 xml:space="preserve"> 2</w:t>
            </w:r>
            <w:r w:rsidR="00AA762B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6</w:t>
            </w:r>
            <w:r w:rsidRPr="00255681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255681">
              <w:rPr>
                <w:i/>
              </w:rPr>
              <w:t>OR</w:t>
            </w:r>
            <w:r>
              <w:t xml:space="preserve"> </w:t>
            </w:r>
            <w:r w:rsidRPr="00255681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(</w:t>
            </w:r>
            <w:r w:rsidRPr="00255681">
              <w:rPr>
                <w:b/>
              </w:rPr>
              <w:t xml:space="preserve">Uterine , cervical or vaginal bleeding </w:t>
            </w:r>
            <w:r w:rsidRPr="00255681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)</w:t>
            </w:r>
            <w:r w:rsidR="00A203FF" w:rsidRPr="00255681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 xml:space="preserve"> 2</w:t>
            </w:r>
            <w:r w:rsidR="00AA762B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7</w:t>
            </w:r>
            <w:r w:rsidRPr="00255681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Pr="00255681">
              <w:rPr>
                <w:i/>
              </w:rPr>
              <w:t>OR</w:t>
            </w:r>
            <w:r>
              <w:t xml:space="preserve"> </w:t>
            </w:r>
            <w:r w:rsidRPr="00255681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(</w:t>
            </w:r>
            <w:r w:rsidRPr="00255681">
              <w:rPr>
                <w:b/>
              </w:rPr>
              <w:t>Hemoptysis</w:t>
            </w:r>
            <w:r w:rsidRPr="00255681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)</w:t>
            </w:r>
            <w:r w:rsidR="00A203FF" w:rsidRPr="00255681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 xml:space="preserve"> 2</w:t>
            </w:r>
            <w:r w:rsidR="00AA762B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8</w:t>
            </w:r>
            <w:r w:rsidRPr="00255681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="006C561E" w:rsidRPr="006C561E">
              <w:rPr>
                <w:i/>
              </w:rPr>
              <w:t>OR</w:t>
            </w:r>
            <w:r w:rsidR="006C561E">
              <w:rPr>
                <w:b/>
              </w:rPr>
              <w:t xml:space="preserve"> (</w:t>
            </w:r>
            <w:r w:rsidR="006C561E" w:rsidRPr="006C561E">
              <w:rPr>
                <w:b/>
                <w:sz w:val="20"/>
                <w:szCs w:val="20"/>
              </w:rPr>
              <w:t>Secondary hemorrhage</w:t>
            </w:r>
            <w:r w:rsidR="006C561E">
              <w:rPr>
                <w:b/>
              </w:rPr>
              <w:t>)</w:t>
            </w:r>
            <w:r w:rsidR="00A203FF" w:rsidRPr="00255681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 xml:space="preserve"> 2</w:t>
            </w:r>
            <w:r w:rsidR="00AA762B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9</w:t>
            </w:r>
            <w:r w:rsidR="006C561E">
              <w:rPr>
                <w:b/>
              </w:rPr>
              <w:t xml:space="preserve"> WITHIN 6</w:t>
            </w:r>
            <w:r w:rsidRPr="00255681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="006C561E">
              <w:rPr>
                <w:b/>
              </w:rPr>
              <w:t>MONTHS</w:t>
            </w:r>
            <w:r w:rsidRPr="00255681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PRIOR TO</w:t>
            </w:r>
            <w:r w:rsidRPr="00255681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test result date</w:t>
            </w:r>
          </w:p>
          <w:p w:rsidR="006C561E" w:rsidRDefault="004D5BEC" w:rsidP="004D5BEC">
            <w:pPr>
              <w:spacing w:after="60"/>
              <w:rPr>
                <w:sz w:val="20"/>
                <w:szCs w:val="20"/>
                <w:vertAlign w:val="superscript"/>
              </w:rPr>
            </w:pP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11. </w:t>
            </w:r>
            <w:r w:rsidR="006C561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Then for </w:t>
            </w:r>
            <w:r w:rsidR="006C561E" w:rsidRPr="00255681">
              <w:rPr>
                <w:sz w:val="20"/>
                <w:szCs w:val="20"/>
              </w:rPr>
              <w:t>Iron Deficiency Anemia Only</w:t>
            </w:r>
            <w:r w:rsidR="006C561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,</w:t>
            </w:r>
            <w:r w:rsidR="006C561E"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="006C561E"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="006C561E"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</w:t>
            </w:r>
            <w:r w:rsidR="006C561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with diagnosis of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Pr="003877BB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(</w:t>
            </w:r>
            <w:r w:rsidR="006C561E">
              <w:rPr>
                <w:b/>
                <w:sz w:val="20"/>
                <w:szCs w:val="20"/>
              </w:rPr>
              <w:t>Pregnancy</w:t>
            </w:r>
            <w:r w:rsidRPr="003877BB">
              <w:rPr>
                <w:b/>
                <w:sz w:val="20"/>
                <w:szCs w:val="20"/>
              </w:rPr>
              <w:t>)</w:t>
            </w:r>
            <w:r w:rsidR="00AA762B">
              <w:rPr>
                <w:sz w:val="20"/>
                <w:szCs w:val="20"/>
                <w:vertAlign w:val="superscript"/>
              </w:rPr>
              <w:t xml:space="preserve"> 30</w:t>
            </w:r>
            <w:r w:rsidRPr="00687D0E">
              <w:rPr>
                <w:sz w:val="20"/>
                <w:szCs w:val="20"/>
                <w:vertAlign w:val="superscript"/>
              </w:rPr>
              <w:t xml:space="preserve"> </w:t>
            </w:r>
            <w:r w:rsidR="006C561E">
              <w:rPr>
                <w:sz w:val="20"/>
                <w:szCs w:val="20"/>
                <w:vertAlign w:val="superscript"/>
              </w:rPr>
              <w:t xml:space="preserve"> </w:t>
            </w:r>
            <w:r w:rsidR="006C561E">
              <w:rPr>
                <w:b/>
              </w:rPr>
              <w:t>WITHIN 1 YEAR PRIOR TO or 60 DAYS</w:t>
            </w:r>
            <w:r w:rsidR="006C561E" w:rsidRPr="00255681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="006C561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AFTER</w:t>
            </w:r>
            <w:r w:rsidR="006C561E" w:rsidRPr="00255681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test result date</w:t>
            </w:r>
          </w:p>
          <w:p w:rsidR="006C561E" w:rsidRPr="00687D0E" w:rsidRDefault="006C561E" w:rsidP="006C561E">
            <w:pPr>
              <w:spacing w:after="60"/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</w:pP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1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2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. Then 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for </w:t>
            </w:r>
            <w:r w:rsidRPr="00255681">
              <w:rPr>
                <w:sz w:val="20"/>
                <w:szCs w:val="20"/>
              </w:rPr>
              <w:t>Iron Deficiency Anemia Only</w:t>
            </w: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,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with </w:t>
            </w:r>
            <w:r w:rsidRPr="003877BB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(</w:t>
            </w:r>
            <w:r w:rsidRPr="006C561E">
              <w:rPr>
                <w:b/>
                <w:sz w:val="20"/>
                <w:szCs w:val="20"/>
              </w:rPr>
              <w:t>Thalassemia</w:t>
            </w:r>
            <w:r w:rsidRPr="003877BB">
              <w:rPr>
                <w:b/>
                <w:sz w:val="20"/>
                <w:szCs w:val="20"/>
              </w:rPr>
              <w:t>)</w:t>
            </w:r>
            <w:r w:rsidR="00A203FF">
              <w:rPr>
                <w:sz w:val="20"/>
                <w:szCs w:val="20"/>
                <w:vertAlign w:val="superscript"/>
              </w:rPr>
              <w:t xml:space="preserve"> 3</w:t>
            </w:r>
            <w:r w:rsidR="00F4377B">
              <w:rPr>
                <w:sz w:val="20"/>
                <w:szCs w:val="20"/>
                <w:vertAlign w:val="superscript"/>
              </w:rPr>
              <w:t>1</w:t>
            </w:r>
            <w:r w:rsidRPr="00687D0E"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Calibri" w:eastAsia="Calibri" w:hAnsi="Calibri" w:cs="Times New Roman"/>
                <w:i/>
                <w:sz w:val="20"/>
                <w:szCs w:val="20"/>
                <w:lang w:eastAsia="en-US"/>
              </w:rPr>
              <w:t xml:space="preserve"> 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ANY TIME PRIOR TO OR WITHIN 60 DAYS AFTER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test result date</w:t>
            </w:r>
          </w:p>
          <w:p w:rsidR="004D5BEC" w:rsidRPr="00687D0E" w:rsidRDefault="004D5BEC" w:rsidP="004D5BEC">
            <w:pPr>
              <w:spacing w:after="60"/>
              <w:rPr>
                <w:rFonts w:ascii="Calibri" w:eastAsia="Calibri" w:hAnsi="Calibri" w:cs="Times New Roman"/>
                <w:b/>
                <w:sz w:val="20"/>
                <w:szCs w:val="20"/>
                <w:u w:val="single"/>
                <w:lang w:eastAsia="en-US"/>
              </w:rPr>
            </w:pPr>
          </w:p>
          <w:p w:rsidR="004D5BEC" w:rsidRPr="00687D0E" w:rsidRDefault="004D5BEC" w:rsidP="004D5BEC">
            <w:pPr>
              <w:spacing w:after="60"/>
              <w:ind w:left="360" w:hanging="360"/>
              <w:rPr>
                <w:rFonts w:ascii="Calibri" w:eastAsia="Calibri" w:hAnsi="Calibri" w:cs="Times New Roman"/>
                <w:b/>
                <w:sz w:val="20"/>
                <w:szCs w:val="20"/>
                <w:u w:val="single"/>
                <w:lang w:eastAsia="en-US"/>
              </w:rPr>
            </w:pP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u w:val="single"/>
                <w:lang w:eastAsia="en-US"/>
              </w:rPr>
              <w:t>Expected Follow-up Criteria</w:t>
            </w:r>
          </w:p>
          <w:p w:rsidR="004D5BEC" w:rsidRPr="00687D0E" w:rsidRDefault="004D5BEC" w:rsidP="004D5BEC">
            <w:pPr>
              <w:spacing w:after="60"/>
              <w:ind w:left="360" w:hanging="3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1</w:t>
            </w:r>
            <w:r w:rsidR="00A048EF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3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. Then 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with a completed (</w:t>
            </w:r>
            <w:r w:rsidR="00A048EF" w:rsidRPr="00A048EF">
              <w:rPr>
                <w:b/>
                <w:sz w:val="20"/>
                <w:szCs w:val="20"/>
              </w:rPr>
              <w:t>Gastroenterology visit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)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3</w:t>
            </w:r>
            <w:r w:rsidR="000D308D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WITHIN </w:t>
            </w:r>
            <w:r w:rsidRPr="00A34BD4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60 DAYS AFTER</w:t>
            </w:r>
            <w:r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test result date</w:t>
            </w:r>
          </w:p>
          <w:p w:rsidR="004D5BEC" w:rsidRPr="00687D0E" w:rsidRDefault="00A048EF" w:rsidP="004D5BEC">
            <w:pPr>
              <w:spacing w:after="60"/>
              <w:ind w:left="360" w:hanging="360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14</w:t>
            </w:r>
            <w:r w:rsidR="004D5BEC"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. Then </w:t>
            </w:r>
            <w:r w:rsidR="004D5BEC"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Exclude</w:t>
            </w:r>
            <w:r w:rsidR="004D5BEC"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patients with a </w:t>
            </w:r>
            <w:r w:rsidR="004D5BEC" w:rsidRPr="00FB3A36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(</w:t>
            </w:r>
            <w:r w:rsidRPr="00A048EF">
              <w:rPr>
                <w:b/>
                <w:sz w:val="20"/>
                <w:szCs w:val="20"/>
              </w:rPr>
              <w:t>Colonoscopy</w:t>
            </w:r>
            <w:r w:rsidR="004D5BEC" w:rsidRPr="00FB3A36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)</w:t>
            </w:r>
            <w:r w:rsidR="004D5BEC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="004D5BEC" w:rsidRPr="00687D0E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2</w:t>
            </w:r>
            <w:r w:rsidR="007B1B66">
              <w:rPr>
                <w:rFonts w:ascii="Calibri" w:eastAsia="Calibri" w:hAnsi="Calibri" w:cs="Times New Roman"/>
                <w:sz w:val="20"/>
                <w:szCs w:val="20"/>
                <w:vertAlign w:val="superscript"/>
                <w:lang w:eastAsia="en-US"/>
              </w:rPr>
              <w:t>3</w:t>
            </w:r>
            <w:r w:rsidR="004D5BEC"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performed </w:t>
            </w:r>
            <w:r w:rsidR="004D5BEC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WITHIN </w:t>
            </w:r>
            <w:r w:rsidR="004D5BEC" w:rsidRPr="00A34BD4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>60 DAYS AFTER</w:t>
            </w:r>
            <w:r w:rsidR="004D5BEC" w:rsidRPr="00687D0E">
              <w:rPr>
                <w:rFonts w:ascii="Calibri" w:eastAsia="Calibri" w:hAnsi="Calibri" w:cs="Times New Roman"/>
                <w:b/>
                <w:sz w:val="20"/>
                <w:szCs w:val="20"/>
                <w:lang w:eastAsia="en-US"/>
              </w:rPr>
              <w:t xml:space="preserve"> </w:t>
            </w:r>
            <w:r w:rsidR="004D5BEC" w:rsidRPr="00687D0E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>test result date</w:t>
            </w:r>
          </w:p>
          <w:p w:rsidR="004D5BEC" w:rsidRPr="00796D54" w:rsidRDefault="004D5BEC" w:rsidP="004D5BEC">
            <w:pPr>
              <w:pBdr>
                <w:bottom w:val="single" w:sz="4" w:space="1" w:color="auto"/>
              </w:pBdr>
              <w:ind w:left="180" w:hanging="180"/>
              <w:rPr>
                <w:rFonts w:ascii="Calibri" w:eastAsia="Calibri" w:hAnsi="Calibri" w:cs="Times New Roman"/>
                <w:sz w:val="14"/>
                <w:szCs w:val="12"/>
                <w:lang w:eastAsia="en-US"/>
              </w:rPr>
            </w:pPr>
          </w:p>
          <w:p w:rsidR="00AC0F3B" w:rsidRDefault="004D5BEC" w:rsidP="00B147A2">
            <w:pPr>
              <w:ind w:left="189" w:hanging="189"/>
              <w:rPr>
                <w:sz w:val="14"/>
                <w:szCs w:val="14"/>
              </w:rPr>
            </w:pPr>
            <w:r w:rsidRPr="00687D0E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 xml:space="preserve">  </w:t>
            </w:r>
            <w:r w:rsidR="00B147A2">
              <w:rPr>
                <w:rFonts w:eastAsia="Calibri" w:cs="Times New Roman"/>
                <w:sz w:val="14"/>
                <w:szCs w:val="14"/>
                <w:lang w:eastAsia="en-US"/>
              </w:rPr>
              <w:t xml:space="preserve">Based on LOINC </w:t>
            </w:r>
            <w:r w:rsidR="00B147A2" w:rsidRPr="00B147A2">
              <w:rPr>
                <w:sz w:val="14"/>
                <w:szCs w:val="14"/>
              </w:rPr>
              <w:t>718-7, 30313-1, 30350-3, 30352-9</w:t>
            </w:r>
          </w:p>
          <w:p w:rsidR="00B147A2" w:rsidRDefault="00B147A2" w:rsidP="00B147A2">
            <w:pPr>
              <w:ind w:left="189" w:hanging="189"/>
              <w:rPr>
                <w:sz w:val="14"/>
                <w:szCs w:val="14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2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 xml:space="preserve">  Based on </w:t>
            </w:r>
            <w:r w:rsidR="00A45A5E">
              <w:rPr>
                <w:rFonts w:eastAsia="Calibri" w:cs="Times New Roman"/>
                <w:sz w:val="14"/>
                <w:szCs w:val="14"/>
                <w:lang w:eastAsia="en-US"/>
              </w:rPr>
              <w:t xml:space="preserve">LOINC </w:t>
            </w:r>
            <w:r w:rsidRPr="00B147A2">
              <w:rPr>
                <w:sz w:val="14"/>
                <w:szCs w:val="14"/>
              </w:rPr>
              <w:t>30428-7, 787-2</w:t>
            </w:r>
            <w:r>
              <w:rPr>
                <w:sz w:val="14"/>
                <w:szCs w:val="14"/>
              </w:rPr>
              <w:t>,</w:t>
            </w:r>
            <w:r w:rsidRPr="001E4A83">
              <w:rPr>
                <w:sz w:val="14"/>
                <w:szCs w:val="14"/>
              </w:rPr>
              <w:t xml:space="preserve"> 2276-4</w:t>
            </w:r>
          </w:p>
          <w:p w:rsidR="00456487" w:rsidRDefault="00456487" w:rsidP="00B147A2">
            <w:pPr>
              <w:ind w:left="189" w:hanging="189"/>
              <w:rPr>
                <w:sz w:val="14"/>
                <w:szCs w:val="14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3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 xml:space="preserve">  Based on </w:t>
            </w:r>
            <w:r w:rsidR="00A45A5E">
              <w:rPr>
                <w:rFonts w:eastAsia="Calibri" w:cs="Times New Roman"/>
                <w:sz w:val="14"/>
                <w:szCs w:val="14"/>
                <w:lang w:eastAsia="en-US"/>
              </w:rPr>
              <w:t xml:space="preserve">LOINC </w:t>
            </w:r>
            <w:r w:rsidR="0078070B" w:rsidRPr="001E4A83">
              <w:rPr>
                <w:sz w:val="14"/>
                <w:szCs w:val="14"/>
              </w:rPr>
              <w:t>2276-4</w:t>
            </w:r>
          </w:p>
          <w:p w:rsidR="00456487" w:rsidRPr="00B147A2" w:rsidRDefault="00456487" w:rsidP="00B147A2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4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 xml:space="preserve">  Based on</w:t>
            </w:r>
            <w:r w:rsidR="00A45A5E">
              <w:rPr>
                <w:rFonts w:eastAsia="Calibri" w:cs="Times New Roman"/>
                <w:sz w:val="14"/>
                <w:szCs w:val="14"/>
                <w:lang w:eastAsia="en-US"/>
              </w:rPr>
              <w:t xml:space="preserve"> LOINC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 w:rsidRPr="001E4A83">
              <w:rPr>
                <w:sz w:val="14"/>
                <w:szCs w:val="14"/>
              </w:rPr>
              <w:t>50196, 14563, 14564, 14565, 38527, 38526, 57803, 7905, 56490, 56491, 59841, 57804, 2335, 29771, 57804, 59841</w:t>
            </w:r>
          </w:p>
          <w:p w:rsidR="004D5BEC" w:rsidRDefault="00A960AA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5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 w:rsidR="004D5BEC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>Based on status in mortality table</w:t>
            </w:r>
          </w:p>
          <w:p w:rsidR="003700EF" w:rsidRPr="00687D0E" w:rsidRDefault="003700EF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6</w:t>
            </w:r>
            <w:r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 w:rsidRPr="00687D0E">
              <w:rPr>
                <w:rFonts w:eastAsia="Calibri" w:cs="Times New Roman"/>
                <w:sz w:val="14"/>
                <w:szCs w:val="14"/>
                <w:lang w:eastAsia="en-US"/>
              </w:rPr>
              <w:t>Based on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>
              <w:rPr>
                <w:sz w:val="14"/>
                <w:szCs w:val="14"/>
              </w:rPr>
              <w:t>ICD-9:153.</w:t>
            </w:r>
            <w:r w:rsidR="002841F4">
              <w:rPr>
                <w:sz w:val="14"/>
                <w:szCs w:val="14"/>
              </w:rPr>
              <w:t>x</w:t>
            </w:r>
            <w:r>
              <w:rPr>
                <w:sz w:val="14"/>
                <w:szCs w:val="14"/>
              </w:rPr>
              <w:t>x</w:t>
            </w:r>
            <w:r w:rsidRPr="001E4A83">
              <w:rPr>
                <w:sz w:val="14"/>
                <w:szCs w:val="14"/>
              </w:rPr>
              <w:t>,154.0,154.1,154.8</w:t>
            </w:r>
            <w:r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(where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 xml:space="preserve"> ‘x’ </w:t>
            </w:r>
            <w:r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is any value between </w:t>
            </w:r>
            <w:r w:rsidR="002841F4">
              <w:rPr>
                <w:rFonts w:eastAsia="Calibri" w:cs="Times New Roman"/>
                <w:sz w:val="14"/>
                <w:szCs w:val="14"/>
                <w:lang w:eastAsia="en-US"/>
              </w:rPr>
              <w:t>0</w:t>
            </w:r>
            <w:r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and 9)</w:t>
            </w:r>
          </w:p>
          <w:p w:rsidR="004D5BEC" w:rsidRPr="003700EF" w:rsidRDefault="003700EF" w:rsidP="003700EF">
            <w:pPr>
              <w:ind w:left="522" w:hanging="522"/>
              <w:rPr>
                <w:sz w:val="14"/>
                <w:szCs w:val="14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7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 w:rsidR="004D5BEC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>Based on ICD-9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 xml:space="preserve">: 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 w:rsidRPr="001E4A83">
              <w:rPr>
                <w:sz w:val="14"/>
                <w:szCs w:val="14"/>
              </w:rPr>
              <w:t>45.81,45.82,45.83</w:t>
            </w:r>
            <w:r>
              <w:rPr>
                <w:sz w:val="14"/>
                <w:szCs w:val="14"/>
              </w:rPr>
              <w:t>;</w:t>
            </w:r>
            <w:r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 w:rsidRPr="001E4A83">
              <w:rPr>
                <w:sz w:val="14"/>
                <w:szCs w:val="14"/>
              </w:rPr>
              <w:t>CPT:</w:t>
            </w:r>
            <w:r>
              <w:rPr>
                <w:sz w:val="14"/>
                <w:szCs w:val="14"/>
              </w:rPr>
              <w:t xml:space="preserve"> </w:t>
            </w:r>
            <w:r w:rsidRPr="001E4A83">
              <w:rPr>
                <w:sz w:val="14"/>
                <w:szCs w:val="14"/>
              </w:rPr>
              <w:t>44150, 44151, 44155, 44156, 44157, 44158, 44202, 44210, 44211, 44212</w:t>
            </w:r>
          </w:p>
          <w:p w:rsidR="004D5BEC" w:rsidRPr="00687D0E" w:rsidRDefault="00A960AA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8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 w:rsidR="004D5BEC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>Based on ICD-9 V66.7 or consult code entry for completed Hospital/Palliative Care consult</w:t>
            </w:r>
          </w:p>
          <w:p w:rsidR="004D5BEC" w:rsidRPr="00687D0E" w:rsidRDefault="00A960AA" w:rsidP="004D5BEC">
            <w:pPr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9</w:t>
            </w:r>
            <w:r w:rsidR="004D5BEC">
              <w:rPr>
                <w:rFonts w:eastAsia="Calibri" w:cs="Times New Roman"/>
                <w:sz w:val="14"/>
                <w:szCs w:val="14"/>
                <w:lang w:eastAsia="en-US"/>
              </w:rPr>
              <w:t xml:space="preserve">  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>Based on ICD-9 157.xx</w:t>
            </w:r>
          </w:p>
          <w:p w:rsidR="004D5BEC" w:rsidRPr="00687D0E" w:rsidRDefault="00A960AA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10</w:t>
            </w:r>
            <w:r w:rsidR="004D5BEC">
              <w:rPr>
                <w:rFonts w:eastAsia="Calibri" w:cs="Times New Roman"/>
                <w:sz w:val="14"/>
                <w:szCs w:val="14"/>
                <w:lang w:eastAsia="en-US"/>
              </w:rPr>
              <w:t xml:space="preserve">  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>Based on ICD-9 205.0, 206.0, 207.0, 207.2x, or 208.0</w:t>
            </w:r>
          </w:p>
          <w:p w:rsidR="004D5BEC" w:rsidRPr="00687D0E" w:rsidRDefault="00A960AA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11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 w:rsidR="004D5BEC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>Based on ICD-9 155.0, 155.1, 155.2, or 197.7</w:t>
            </w:r>
          </w:p>
          <w:p w:rsidR="004D5BEC" w:rsidRPr="00687D0E" w:rsidRDefault="00A960AA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12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 w:rsidR="004D5BEC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>Based on ICD-9 156.xx</w:t>
            </w:r>
          </w:p>
          <w:p w:rsidR="004D5BEC" w:rsidRPr="00687D0E" w:rsidRDefault="00AC0F3B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</w:t>
            </w:r>
            <w:r w:rsidR="00A960AA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3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ICD-9 150.xx</w:t>
            </w:r>
          </w:p>
          <w:p w:rsidR="004D5BEC" w:rsidRPr="00687D0E" w:rsidRDefault="00A960AA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14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ICD-9 151.xx</w:t>
            </w:r>
          </w:p>
          <w:p w:rsidR="004D5BEC" w:rsidRPr="00687D0E" w:rsidRDefault="00A960AA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15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ICD-9 191.x, 198.3, or 198.4</w:t>
            </w:r>
          </w:p>
          <w:p w:rsidR="004D5BEC" w:rsidRPr="00687D0E" w:rsidRDefault="00A960AA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16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ICD-9 179.xx</w:t>
            </w:r>
          </w:p>
          <w:p w:rsidR="004D5BEC" w:rsidRPr="00687D0E" w:rsidRDefault="00A960AA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</w:t>
            </w:r>
            <w:r w:rsidR="002841F4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7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ICD-9 183.0</w:t>
            </w:r>
          </w:p>
          <w:p w:rsidR="004D5BEC" w:rsidRPr="00687D0E" w:rsidRDefault="00A960AA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18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ICD-9 158.8, 158.9, or 197.6</w:t>
            </w:r>
          </w:p>
          <w:p w:rsidR="004D5BEC" w:rsidRPr="00687D0E" w:rsidRDefault="00A960AA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19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ICD-9 203.0x, or 238.6</w:t>
            </w:r>
          </w:p>
          <w:p w:rsidR="00AC0F3B" w:rsidRPr="00687D0E" w:rsidRDefault="00A960AA" w:rsidP="007669E0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20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ICD-9 162.0, 162.2x, 162.3x, 162.4x, 162.5x, 162.8x, 162.9x, 163.xx, 197.0, , 197.2, or 197.3 (where ‘x’ is any value)</w:t>
            </w:r>
          </w:p>
          <w:p w:rsidR="004D5BEC" w:rsidRDefault="002841F4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2</w:t>
            </w:r>
            <w:r w:rsidR="004D5BEC" w:rsidRPr="00687D0E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1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ICD-9 5</w:t>
            </w:r>
            <w:r w:rsidR="00A45A5E">
              <w:rPr>
                <w:rFonts w:eastAsia="Calibri" w:cs="Times New Roman"/>
                <w:sz w:val="14"/>
                <w:szCs w:val="14"/>
                <w:lang w:eastAsia="en-US"/>
              </w:rPr>
              <w:t>78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>.0</w:t>
            </w:r>
          </w:p>
          <w:p w:rsidR="004D5BEC" w:rsidRPr="00687D0E" w:rsidRDefault="00A45A5E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22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ICD-9 </w:t>
            </w:r>
            <w:r w:rsidRPr="001E4A83">
              <w:rPr>
                <w:sz w:val="14"/>
                <w:szCs w:val="14"/>
              </w:rPr>
              <w:t>530.21, 531.0x, 531.2x, 531.4x, 531.6x, 532.0x, 532.2x, 532.4x, 532.6x, 533.0x, 533.2x, 533.4x, 533.6x, 534.0x, 534.2x, 534.4x, 534.6x</w:t>
            </w:r>
          </w:p>
          <w:p w:rsidR="004D5BEC" w:rsidRPr="00687D0E" w:rsidRDefault="004D5BEC" w:rsidP="004D5BEC">
            <w:pPr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2</w:t>
            </w:r>
            <w:r w:rsidR="00A45A5E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3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</w:t>
            </w:r>
            <w:r w:rsidR="00A45A5E">
              <w:rPr>
                <w:rFonts w:eastAsia="Calibri" w:cs="Times New Roman"/>
                <w:sz w:val="14"/>
                <w:szCs w:val="14"/>
                <w:lang w:eastAsia="en-US"/>
              </w:rPr>
              <w:t xml:space="preserve">CPT: </w:t>
            </w:r>
            <w:r w:rsidR="00A45A5E" w:rsidRPr="00A45A5E">
              <w:rPr>
                <w:rFonts w:eastAsia="Calibri" w:cs="Times New Roman"/>
                <w:sz w:val="14"/>
                <w:szCs w:val="14"/>
                <w:lang w:eastAsia="en-US"/>
              </w:rPr>
              <w:t>44387,44388,44389,44391,44392,44394,45378,45379,45380,45381,45382,45383,45384,45385,45386,45387,45355,45391,45392</w:t>
            </w:r>
          </w:p>
          <w:p w:rsidR="00A45A5E" w:rsidRPr="00001FA0" w:rsidRDefault="00A45A5E" w:rsidP="00A45A5E">
            <w:pPr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24</w:t>
            </w:r>
            <w:r w:rsidR="004D5BEC"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 xml:space="preserve"> </w:t>
            </w:r>
            <w:r w:rsidR="004D5BEC">
              <w:rPr>
                <w:rFonts w:eastAsia="Calibri" w:cs="Times New Roman"/>
                <w:sz w:val="14"/>
                <w:szCs w:val="14"/>
                <w:lang w:eastAsia="en-US"/>
              </w:rPr>
              <w:t>Based on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>ICD-9: 626.2,626.6,627.0,627.1</w:t>
            </w:r>
          </w:p>
          <w:p w:rsidR="00AA762B" w:rsidRDefault="00AA762B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 xml:space="preserve">25 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>Based on</w:t>
            </w:r>
            <w:r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 xml:space="preserve">ICD-9: </w:t>
            </w:r>
            <w:r w:rsidRPr="00AA762B">
              <w:rPr>
                <w:rFonts w:eastAsia="Calibri" w:cs="Times New Roman"/>
                <w:sz w:val="14"/>
                <w:szCs w:val="14"/>
                <w:lang w:eastAsia="en-US"/>
              </w:rPr>
              <w:t>599.7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>x</w:t>
            </w:r>
          </w:p>
          <w:p w:rsidR="00AA762B" w:rsidRDefault="00AA762B" w:rsidP="00AA762B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 xml:space="preserve">26 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>Based on</w:t>
            </w:r>
            <w:r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>ICD-9: 784</w:t>
            </w:r>
            <w:r w:rsidRPr="00AA762B">
              <w:rPr>
                <w:rFonts w:eastAsia="Calibri" w:cs="Times New Roman"/>
                <w:sz w:val="14"/>
                <w:szCs w:val="14"/>
                <w:lang w:eastAsia="en-US"/>
              </w:rPr>
              <w:t>.7</w:t>
            </w:r>
          </w:p>
          <w:p w:rsidR="00AA762B" w:rsidRDefault="00AA762B" w:rsidP="00AA762B">
            <w:pPr>
              <w:ind w:left="189" w:hanging="189"/>
              <w:rPr>
                <w:sz w:val="14"/>
                <w:szCs w:val="14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 xml:space="preserve">27 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>Based on</w:t>
            </w:r>
            <w:r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 xml:space="preserve">ICD-9: </w:t>
            </w:r>
            <w:r w:rsidRPr="001E4A83">
              <w:rPr>
                <w:sz w:val="14"/>
                <w:szCs w:val="14"/>
              </w:rPr>
              <w:t>623.8, 626.8</w:t>
            </w:r>
          </w:p>
          <w:p w:rsidR="00AA762B" w:rsidRDefault="00AA762B" w:rsidP="00AA762B">
            <w:pPr>
              <w:ind w:left="189" w:hanging="189"/>
              <w:rPr>
                <w:sz w:val="14"/>
                <w:szCs w:val="14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 xml:space="preserve">28 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>Based on</w:t>
            </w:r>
            <w:r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 xml:space="preserve">ICD-9: </w:t>
            </w:r>
            <w:r>
              <w:rPr>
                <w:sz w:val="14"/>
                <w:szCs w:val="14"/>
              </w:rPr>
              <w:t>786.3x</w:t>
            </w:r>
            <w:r w:rsidR="007669E0">
              <w:rPr>
                <w:sz w:val="14"/>
                <w:szCs w:val="14"/>
              </w:rPr>
              <w:t xml:space="preserve"> </w:t>
            </w:r>
          </w:p>
          <w:p w:rsidR="00AA762B" w:rsidRDefault="00AA762B" w:rsidP="00AA762B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lastRenderedPageBreak/>
              <w:t xml:space="preserve">29 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>Based on</w:t>
            </w:r>
            <w:r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 xml:space="preserve">ICD-9: </w:t>
            </w:r>
            <w:r w:rsidRPr="001E4A83">
              <w:rPr>
                <w:sz w:val="14"/>
                <w:szCs w:val="14"/>
              </w:rPr>
              <w:t>958.2</w:t>
            </w:r>
          </w:p>
          <w:p w:rsidR="00AA762B" w:rsidRDefault="00152EA3" w:rsidP="00AA762B">
            <w:pPr>
              <w:ind w:left="189" w:hanging="189"/>
              <w:rPr>
                <w:sz w:val="14"/>
                <w:szCs w:val="14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 xml:space="preserve">30 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>Based on</w:t>
            </w:r>
            <w:r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 xml:space="preserve">ICD-9: </w:t>
            </w:r>
            <w:r w:rsidR="008E6A98" w:rsidRPr="008E6A98">
              <w:rPr>
                <w:sz w:val="14"/>
                <w:szCs w:val="14"/>
              </w:rPr>
              <w:t>629.81, 631.0, 633.0, 633.01, 633.10, 633.2x, 633.8x, 633.9x</w:t>
            </w:r>
            <w:r w:rsidR="008E6A98" w:rsidRPr="008E6A98">
              <w:rPr>
                <w:sz w:val="14"/>
                <w:szCs w:val="14"/>
              </w:rPr>
              <w:t xml:space="preserve"> </w:t>
            </w:r>
            <w:r w:rsidR="008E6A98">
              <w:rPr>
                <w:sz w:val="14"/>
                <w:szCs w:val="14"/>
              </w:rPr>
              <w:t>,</w:t>
            </w:r>
            <w:r>
              <w:rPr>
                <w:sz w:val="14"/>
                <w:szCs w:val="14"/>
              </w:rPr>
              <w:t>V22.0,V22.1,</w:t>
            </w:r>
            <w:r w:rsidRPr="001E4A83">
              <w:rPr>
                <w:sz w:val="14"/>
                <w:szCs w:val="14"/>
              </w:rPr>
              <w:t xml:space="preserve"> V22.2, V23.0, V23.1, V23.2, V23.3, V23.41, V23.49, V23.5, V23.7, V23.81, V23.82, V23.83, V23.84, V23.89, V23.9</w:t>
            </w:r>
          </w:p>
          <w:p w:rsidR="00F4377B" w:rsidRDefault="00F4377B" w:rsidP="00AA762B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 xml:space="preserve">31 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>Based on</w:t>
            </w:r>
            <w:r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>
              <w:rPr>
                <w:rFonts w:eastAsia="Calibri" w:cs="Times New Roman"/>
                <w:sz w:val="14"/>
                <w:szCs w:val="14"/>
                <w:lang w:eastAsia="en-US"/>
              </w:rPr>
              <w:t>ICD-9: 282.4x</w:t>
            </w:r>
          </w:p>
          <w:p w:rsidR="004D5BEC" w:rsidRPr="00687D0E" w:rsidRDefault="000D308D" w:rsidP="007B1B66">
            <w:pPr>
              <w:rPr>
                <w:rFonts w:eastAsia="Calibri" w:cs="Times New Roman"/>
                <w:sz w:val="14"/>
                <w:szCs w:val="14"/>
                <w:lang w:eastAsia="en-US"/>
              </w:rPr>
            </w:pPr>
            <w:r>
              <w:rPr>
                <w:rFonts w:eastAsia="Calibri" w:cs="Times New Roman"/>
                <w:sz w:val="14"/>
                <w:szCs w:val="14"/>
                <w:vertAlign w:val="superscript"/>
                <w:lang w:eastAsia="en-US"/>
              </w:rPr>
              <w:t>32</w:t>
            </w:r>
            <w:r w:rsidR="004D5BEC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Based on Stop Code </w:t>
            </w:r>
            <w:r w:rsidR="007B1B66" w:rsidRPr="007B1B66">
              <w:rPr>
                <w:rFonts w:eastAsia="Calibri" w:cs="Times New Roman"/>
                <w:sz w:val="14"/>
                <w:szCs w:val="14"/>
                <w:lang w:eastAsia="en-US"/>
              </w:rPr>
              <w:t>33,307,321</w:t>
            </w:r>
            <w:r w:rsidR="007669E0">
              <w:rPr>
                <w:rFonts w:eastAsia="Calibri" w:cs="Times New Roman"/>
                <w:sz w:val="14"/>
                <w:szCs w:val="14"/>
                <w:lang w:eastAsia="en-US"/>
              </w:rPr>
              <w:t xml:space="preserve"> </w:t>
            </w:r>
            <w:r w:rsidR="007669E0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or </w:t>
            </w:r>
            <w:r w:rsidR="007669E0">
              <w:rPr>
                <w:rFonts w:eastAsia="Calibri" w:cs="Times New Roman"/>
                <w:sz w:val="14"/>
                <w:szCs w:val="14"/>
                <w:lang w:eastAsia="en-US"/>
              </w:rPr>
              <w:t xml:space="preserve">TIU note title </w:t>
            </w:r>
            <w:r w:rsidR="007669E0" w:rsidRPr="00687D0E">
              <w:rPr>
                <w:rFonts w:eastAsia="Calibri" w:cs="Times New Roman"/>
                <w:sz w:val="14"/>
                <w:szCs w:val="14"/>
                <w:lang w:eastAsia="en-US"/>
              </w:rPr>
              <w:t>entry f</w:t>
            </w:r>
            <w:bookmarkStart w:id="1" w:name="_GoBack"/>
            <w:bookmarkEnd w:id="1"/>
            <w:r w:rsidR="007669E0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or completed </w:t>
            </w:r>
            <w:r w:rsidR="007669E0">
              <w:rPr>
                <w:rFonts w:eastAsia="Calibri" w:cs="Times New Roman"/>
                <w:sz w:val="14"/>
                <w:szCs w:val="14"/>
                <w:lang w:eastAsia="en-US"/>
              </w:rPr>
              <w:t>GI</w:t>
            </w:r>
            <w:r w:rsidR="007669E0" w:rsidRPr="00687D0E">
              <w:rPr>
                <w:rFonts w:eastAsia="Calibri" w:cs="Times New Roman"/>
                <w:sz w:val="14"/>
                <w:szCs w:val="14"/>
                <w:lang w:eastAsia="en-US"/>
              </w:rPr>
              <w:t xml:space="preserve"> consult</w:t>
            </w:r>
          </w:p>
          <w:p w:rsidR="004D5BEC" w:rsidRPr="00687D0E" w:rsidRDefault="004D5BEC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</w:p>
          <w:p w:rsidR="004D5BEC" w:rsidRPr="00687D0E" w:rsidRDefault="004D5BEC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</w:p>
          <w:p w:rsidR="004D5BEC" w:rsidRPr="00687D0E" w:rsidRDefault="004D5BEC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</w:p>
          <w:p w:rsidR="004D5BEC" w:rsidRPr="00687D0E" w:rsidRDefault="004D5BEC" w:rsidP="004D5BEC">
            <w:pPr>
              <w:ind w:left="189" w:hanging="189"/>
              <w:rPr>
                <w:rFonts w:eastAsia="Calibri" w:cs="Times New Roman"/>
                <w:sz w:val="14"/>
                <w:szCs w:val="14"/>
                <w:lang w:eastAsia="en-US"/>
              </w:rPr>
            </w:pPr>
          </w:p>
          <w:p w:rsidR="004D5BEC" w:rsidRPr="00687D0E" w:rsidRDefault="004D5BEC" w:rsidP="004D5BEC">
            <w:pPr>
              <w:ind w:left="189" w:hanging="189"/>
              <w:rPr>
                <w:sz w:val="14"/>
                <w:szCs w:val="14"/>
              </w:rPr>
            </w:pPr>
            <w:r w:rsidRPr="00687D0E">
              <w:rPr>
                <w:rFonts w:eastAsia="Calibri" w:cs="Times New Roman"/>
                <w:sz w:val="14"/>
                <w:szCs w:val="14"/>
                <w:lang w:eastAsia="en-US"/>
              </w:rPr>
              <w:cr/>
            </w:r>
          </w:p>
          <w:p w:rsidR="004D5BEC" w:rsidRPr="00687D0E" w:rsidRDefault="004D5BEC" w:rsidP="004D5BEC">
            <w:pPr>
              <w:ind w:left="189" w:hanging="189"/>
              <w:rPr>
                <w:sz w:val="14"/>
                <w:szCs w:val="14"/>
              </w:rPr>
            </w:pPr>
          </w:p>
          <w:p w:rsidR="004D5BEC" w:rsidRDefault="004D5BEC"/>
        </w:tc>
      </w:tr>
    </w:tbl>
    <w:p w:rsidR="00A64F97" w:rsidRDefault="00A64F97"/>
    <w:sectPr w:rsidR="00A64F97" w:rsidSect="004D5BE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615B"/>
    <w:multiLevelType w:val="hybridMultilevel"/>
    <w:tmpl w:val="C532C74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>
    <w:nsid w:val="21B97C54"/>
    <w:multiLevelType w:val="hybridMultilevel"/>
    <w:tmpl w:val="1690D680"/>
    <w:lvl w:ilvl="0" w:tplc="7292B852">
      <w:start w:val="1"/>
      <w:numFmt w:val="decimal"/>
      <w:pStyle w:val="Level1"/>
      <w:lvlText w:val="%1.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56C7B"/>
    <w:multiLevelType w:val="hybridMultilevel"/>
    <w:tmpl w:val="32EE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EF4BA1"/>
    <w:multiLevelType w:val="hybridMultilevel"/>
    <w:tmpl w:val="96CC9BCE"/>
    <w:lvl w:ilvl="0" w:tplc="80E2ECBA">
      <w:start w:val="1"/>
      <w:numFmt w:val="lowerLetter"/>
      <w:pStyle w:val="Level2"/>
      <w:lvlText w:val="%1."/>
      <w:lvlJc w:val="left"/>
      <w:pPr>
        <w:ind w:left="-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D3641AB6">
      <w:start w:val="1"/>
      <w:numFmt w:val="lowerRoman"/>
      <w:pStyle w:val="Level3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EC"/>
    <w:rsid w:val="00030B2F"/>
    <w:rsid w:val="000D308D"/>
    <w:rsid w:val="00152EA3"/>
    <w:rsid w:val="001D2A3A"/>
    <w:rsid w:val="00255681"/>
    <w:rsid w:val="002841F4"/>
    <w:rsid w:val="003700EF"/>
    <w:rsid w:val="003A66CF"/>
    <w:rsid w:val="00456487"/>
    <w:rsid w:val="004D5BEC"/>
    <w:rsid w:val="006435A5"/>
    <w:rsid w:val="006C561E"/>
    <w:rsid w:val="007669E0"/>
    <w:rsid w:val="0078070B"/>
    <w:rsid w:val="007B1B66"/>
    <w:rsid w:val="00810CAC"/>
    <w:rsid w:val="008E6A98"/>
    <w:rsid w:val="00A048EF"/>
    <w:rsid w:val="00A203FF"/>
    <w:rsid w:val="00A45A5E"/>
    <w:rsid w:val="00A64F97"/>
    <w:rsid w:val="00A960AA"/>
    <w:rsid w:val="00AA762B"/>
    <w:rsid w:val="00AC0F3B"/>
    <w:rsid w:val="00B147A2"/>
    <w:rsid w:val="00B80022"/>
    <w:rsid w:val="00D72DD8"/>
    <w:rsid w:val="00E21867"/>
    <w:rsid w:val="00EE166A"/>
    <w:rsid w:val="00F4377B"/>
    <w:rsid w:val="00F4794F"/>
    <w:rsid w:val="00FE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B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5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link w:val="Level1Char"/>
    <w:qFormat/>
    <w:rsid w:val="00810CAC"/>
    <w:pPr>
      <w:numPr>
        <w:numId w:val="1"/>
      </w:numPr>
      <w:spacing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Level1Char">
    <w:name w:val="Level 1 Char"/>
    <w:basedOn w:val="DefaultParagraphFont"/>
    <w:link w:val="Level1"/>
    <w:rsid w:val="00810CAC"/>
    <w:rPr>
      <w:rFonts w:ascii="Calibri" w:eastAsia="Calibri" w:hAnsi="Calibri" w:cs="Times New Roman"/>
      <w:sz w:val="20"/>
      <w:szCs w:val="20"/>
      <w:lang w:eastAsia="en-US"/>
    </w:rPr>
  </w:style>
  <w:style w:type="paragraph" w:customStyle="1" w:styleId="Level2">
    <w:name w:val="Level 2"/>
    <w:basedOn w:val="Normal"/>
    <w:link w:val="Level2Char"/>
    <w:qFormat/>
    <w:rsid w:val="00810CAC"/>
    <w:pPr>
      <w:numPr>
        <w:numId w:val="2"/>
      </w:numPr>
      <w:spacing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paragraph" w:customStyle="1" w:styleId="Level3">
    <w:name w:val="Level 3"/>
    <w:basedOn w:val="Normal"/>
    <w:qFormat/>
    <w:rsid w:val="00810CAC"/>
    <w:pPr>
      <w:numPr>
        <w:ilvl w:val="2"/>
        <w:numId w:val="2"/>
      </w:numPr>
      <w:spacing w:after="0" w:line="240" w:lineRule="auto"/>
      <w:ind w:left="990"/>
    </w:pPr>
    <w:rPr>
      <w:rFonts w:ascii="Calibri" w:eastAsia="Calibri" w:hAnsi="Calibri" w:cs="Times New Roman"/>
      <w:sz w:val="20"/>
      <w:lang w:eastAsia="en-US"/>
    </w:rPr>
  </w:style>
  <w:style w:type="character" w:customStyle="1" w:styleId="Level2Char">
    <w:name w:val="Level 2 Char"/>
    <w:basedOn w:val="DefaultParagraphFont"/>
    <w:link w:val="Level2"/>
    <w:rsid w:val="00810CAC"/>
    <w:rPr>
      <w:rFonts w:ascii="Calibri" w:eastAsia="Calibri" w:hAnsi="Calibri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C0F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B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5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link w:val="Level1Char"/>
    <w:qFormat/>
    <w:rsid w:val="00810CAC"/>
    <w:pPr>
      <w:numPr>
        <w:numId w:val="1"/>
      </w:numPr>
      <w:spacing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Level1Char">
    <w:name w:val="Level 1 Char"/>
    <w:basedOn w:val="DefaultParagraphFont"/>
    <w:link w:val="Level1"/>
    <w:rsid w:val="00810CAC"/>
    <w:rPr>
      <w:rFonts w:ascii="Calibri" w:eastAsia="Calibri" w:hAnsi="Calibri" w:cs="Times New Roman"/>
      <w:sz w:val="20"/>
      <w:szCs w:val="20"/>
      <w:lang w:eastAsia="en-US"/>
    </w:rPr>
  </w:style>
  <w:style w:type="paragraph" w:customStyle="1" w:styleId="Level2">
    <w:name w:val="Level 2"/>
    <w:basedOn w:val="Normal"/>
    <w:link w:val="Level2Char"/>
    <w:qFormat/>
    <w:rsid w:val="00810CAC"/>
    <w:pPr>
      <w:numPr>
        <w:numId w:val="2"/>
      </w:numPr>
      <w:spacing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paragraph" w:customStyle="1" w:styleId="Level3">
    <w:name w:val="Level 3"/>
    <w:basedOn w:val="Normal"/>
    <w:qFormat/>
    <w:rsid w:val="00810CAC"/>
    <w:pPr>
      <w:numPr>
        <w:ilvl w:val="2"/>
        <w:numId w:val="2"/>
      </w:numPr>
      <w:spacing w:after="0" w:line="240" w:lineRule="auto"/>
      <w:ind w:left="990"/>
    </w:pPr>
    <w:rPr>
      <w:rFonts w:ascii="Calibri" w:eastAsia="Calibri" w:hAnsi="Calibri" w:cs="Times New Roman"/>
      <w:sz w:val="20"/>
      <w:lang w:eastAsia="en-US"/>
    </w:rPr>
  </w:style>
  <w:style w:type="character" w:customStyle="1" w:styleId="Level2Char">
    <w:name w:val="Level 2 Char"/>
    <w:basedOn w:val="DefaultParagraphFont"/>
    <w:link w:val="Level2"/>
    <w:rsid w:val="00810CAC"/>
    <w:rPr>
      <w:rFonts w:ascii="Calibri" w:eastAsia="Calibri" w:hAnsi="Calibri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C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26784-47BC-4CCB-8907-679C81D0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Wei, Li</dc:creator>
  <cp:lastModifiedBy>Wei, Li</cp:lastModifiedBy>
  <cp:revision>34</cp:revision>
  <cp:lastPrinted>2016-10-11T17:50:00Z</cp:lastPrinted>
  <dcterms:created xsi:type="dcterms:W3CDTF">2016-08-12T17:53:00Z</dcterms:created>
  <dcterms:modified xsi:type="dcterms:W3CDTF">2016-10-12T21:32:00Z</dcterms:modified>
</cp:coreProperties>
</file>