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D5BEC" w:rsidTr="004D5BEC">
        <w:trPr>
          <w:trHeight w:val="15110"/>
        </w:trPr>
        <w:tc>
          <w:tcPr>
            <w:tcW w:w="11016" w:type="dxa"/>
          </w:tcPr>
          <w:p w:rsidR="004D5BEC" w:rsidRPr="00687D0E" w:rsidRDefault="004D5BEC" w:rsidP="004D5BEC">
            <w:pPr>
              <w:tabs>
                <w:tab w:val="center" w:pos="4680"/>
                <w:tab w:val="right" w:pos="9360"/>
              </w:tabs>
              <w:spacing w:after="60"/>
              <w:rPr>
                <w:rFonts w:ascii="Calibri" w:eastAsia="Calibri" w:hAnsi="Calibri" w:cs="Times New Roman"/>
                <w:b/>
                <w:sz w:val="20"/>
                <w:szCs w:val="20"/>
                <w:u w:val="single"/>
                <w:lang w:eastAsia="en-US"/>
              </w:rPr>
            </w:pP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u w:val="single"/>
                <w:lang w:eastAsia="en-US"/>
              </w:rPr>
              <w:t>Red Flag Criteria</w:t>
            </w:r>
          </w:p>
          <w:p w:rsidR="004D5BEC" w:rsidRPr="00687D0E" w:rsidRDefault="004D5BEC" w:rsidP="004D5BEC">
            <w:pPr>
              <w:tabs>
                <w:tab w:val="center" w:pos="4680"/>
                <w:tab w:val="right" w:pos="9360"/>
              </w:tabs>
              <w:spacing w:after="60"/>
              <w:ind w:left="360" w:hanging="3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1.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Identify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all patient records with:</w:t>
            </w:r>
          </w:p>
          <w:p w:rsidR="00D014A5" w:rsidRPr="001314CA" w:rsidRDefault="004D5BEC" w:rsidP="00D014A5">
            <w:pPr>
              <w:tabs>
                <w:tab w:val="left" w:pos="360"/>
              </w:tabs>
              <w:spacing w:after="60"/>
              <w:ind w:left="360" w:hanging="360"/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</w:pP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ab/>
              <w:t>(</w:t>
            </w:r>
            <w:r w:rsidR="001314CA">
              <w:rPr>
                <w:b/>
                <w:i/>
                <w:sz w:val="20"/>
                <w:szCs w:val="20"/>
              </w:rPr>
              <w:t>Abnormal chest X-R</w:t>
            </w:r>
            <w:r w:rsidR="00D014A5" w:rsidRPr="001314CA">
              <w:rPr>
                <w:b/>
                <w:i/>
                <w:sz w:val="20"/>
                <w:szCs w:val="20"/>
              </w:rPr>
              <w:t>ay or CT result flagged by radiologist as “suspicious for malignancy”</w:t>
            </w:r>
            <w:r w:rsidRPr="001314CA">
              <w:rPr>
                <w:rFonts w:eastAsia="Calibri" w:cs="Times New Roman"/>
                <w:b/>
                <w:i/>
                <w:sz w:val="20"/>
                <w:szCs w:val="20"/>
                <w:lang w:eastAsia="en-US"/>
              </w:rPr>
              <w:t>)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</w:t>
            </w:r>
            <w:r w:rsidR="00D014A5" w:rsidRPr="001314C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 xml:space="preserve">   </w:t>
            </w:r>
          </w:p>
          <w:p w:rsidR="004D5BEC" w:rsidRPr="00687D0E" w:rsidRDefault="004D5BEC" w:rsidP="004D5BEC">
            <w:pPr>
              <w:spacing w:after="60"/>
              <w:ind w:left="360" w:hanging="360"/>
              <w:rPr>
                <w:rFonts w:ascii="Calibri" w:eastAsia="Calibri" w:hAnsi="Calibri" w:cs="Times New Roman"/>
                <w:b/>
                <w:sz w:val="20"/>
                <w:szCs w:val="20"/>
                <w:u w:val="single"/>
                <w:lang w:eastAsia="en-US"/>
              </w:rPr>
            </w:pPr>
          </w:p>
          <w:p w:rsidR="004D5BEC" w:rsidRPr="00687D0E" w:rsidRDefault="004D5BEC" w:rsidP="004D5BEC">
            <w:pPr>
              <w:spacing w:after="60"/>
              <w:ind w:left="360" w:hanging="360"/>
              <w:rPr>
                <w:rFonts w:ascii="Calibri" w:eastAsia="Calibri" w:hAnsi="Calibri" w:cs="Times New Roman"/>
                <w:b/>
                <w:sz w:val="20"/>
                <w:szCs w:val="20"/>
                <w:u w:val="single"/>
                <w:lang w:eastAsia="en-US"/>
              </w:rPr>
            </w:pP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u w:val="single"/>
                <w:lang w:eastAsia="en-US"/>
              </w:rPr>
              <w:t>Clinical Exclusion Criteria</w:t>
            </w:r>
          </w:p>
          <w:p w:rsidR="004D5BEC" w:rsidRPr="00687D0E" w:rsidRDefault="004D5BEC" w:rsidP="004D5BEC">
            <w:pPr>
              <w:spacing w:after="60"/>
              <w:ind w:left="360" w:hanging="3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2. Then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</w:t>
            </w:r>
            <w:r w:rsidR="003F6F74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&lt; 18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years old 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on </w:t>
            </w:r>
            <w:r w:rsidR="00301EC5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imaging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result date</w:t>
            </w:r>
          </w:p>
          <w:p w:rsidR="004D5BEC" w:rsidRPr="001314CA" w:rsidRDefault="004D5BEC" w:rsidP="004D5BEC">
            <w:pPr>
              <w:spacing w:after="60"/>
              <w:ind w:left="360" w:hanging="3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3. Then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patients listed as 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deceased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within </w:t>
            </w:r>
            <w:r w:rsidR="00301EC5"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3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0 DAYS AFTER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 w:rsidR="00301EC5"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imaging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result date</w:t>
            </w:r>
          </w:p>
          <w:p w:rsidR="004D5BEC" w:rsidRPr="001314CA" w:rsidRDefault="004D5BEC" w:rsidP="004D5BEC">
            <w:pPr>
              <w:spacing w:after="60"/>
              <w:ind w:left="360" w:hanging="3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4. Then 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with active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</w:t>
            </w:r>
            <w:r w:rsidR="00A206A1"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lung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cancer diagnosis)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 xml:space="preserve"> 3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within 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1 YEAR PRIOR TO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 w:rsidR="00301EC5"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imaging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result date</w:t>
            </w:r>
          </w:p>
          <w:p w:rsidR="004D5BEC" w:rsidRPr="001314CA" w:rsidRDefault="004D5BEC" w:rsidP="004D5BEC">
            <w:pPr>
              <w:spacing w:after="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5. Then 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(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with </w:t>
            </w:r>
            <w:r w:rsidR="00EE79EE"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tuberculosis diagnosis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) 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4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 w:rsidR="00EE79EE"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within</w:t>
            </w:r>
            <w:r w:rsidR="00EE79EE"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1 YEAR PRIOR TO</w:t>
            </w:r>
            <w:r w:rsidR="00EE79EE"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and </w:t>
            </w:r>
            <w:r w:rsidR="00EE79EE"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30 DAYS AFTER </w:t>
            </w:r>
            <w:r w:rsidR="00EE79EE"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imaging result date</w:t>
            </w:r>
          </w:p>
          <w:p w:rsidR="004D5BEC" w:rsidRPr="001314CA" w:rsidRDefault="004D5BEC" w:rsidP="004D5BEC">
            <w:pPr>
              <w:spacing w:after="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6. Then 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(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enrolled in hospice or palliative care)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 xml:space="preserve"> 5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within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1 YEAR PRIOR TO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and </w:t>
            </w:r>
            <w:r w:rsidR="00EE79EE"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3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0 DAYS AFTER </w:t>
            </w:r>
            <w:r w:rsidR="00301EC5"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imaging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result date</w:t>
            </w:r>
          </w:p>
          <w:p w:rsidR="004D5BEC" w:rsidRPr="001314CA" w:rsidDel="00BB152C" w:rsidRDefault="004D5BEC" w:rsidP="004D5BEC">
            <w:pPr>
              <w:spacing w:after="60"/>
              <w:rPr>
                <w:del w:id="0" w:author="Unknown"/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7. Then 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with a diagnosis of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(pancreatic cancer)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6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1314CA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(leukemia [except acute lymphocytic])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7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1314CA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(liver cancer)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8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1314CA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 (</w:t>
            </w:r>
            <w:proofErr w:type="gramEnd"/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biliary cancer)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9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1314CA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(esophageal cancer)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10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1314CA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(gastric cancer)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11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1314CA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(brain cancer)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12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1314CA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(uterine cancer)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13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1314CA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(ovarian cancer)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14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1314CA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(peritoneal, omental, or mesenteric cancer)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15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1314CA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(myeloma)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16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 </w:t>
            </w:r>
            <w:r w:rsidRPr="001314CA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</w:t>
            </w:r>
            <w:r w:rsidR="005C0FF3"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Tracheal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cancer diagnosis)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17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within 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1 YEAR PRIOR TO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and </w:t>
            </w:r>
            <w:r w:rsidR="005C0FF3"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30</w:t>
            </w:r>
            <w:r w:rsidRPr="001314C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DAYS AFTER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 w:rsidR="00301EC5"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imaging</w:t>
            </w:r>
            <w:r w:rsidRPr="001314C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result date</w:t>
            </w:r>
          </w:p>
          <w:p w:rsidR="004D5BEC" w:rsidRPr="00687D0E" w:rsidRDefault="004D5BEC" w:rsidP="004D5BEC">
            <w:pPr>
              <w:spacing w:after="60"/>
              <w:rPr>
                <w:rFonts w:ascii="Calibri" w:eastAsia="Calibri" w:hAnsi="Calibri" w:cs="Times New Roman"/>
                <w:b/>
                <w:sz w:val="20"/>
                <w:szCs w:val="20"/>
                <w:u w:val="single"/>
                <w:lang w:eastAsia="en-US"/>
              </w:rPr>
            </w:pPr>
          </w:p>
          <w:p w:rsidR="004D5BEC" w:rsidRPr="00687D0E" w:rsidRDefault="004D5BEC" w:rsidP="004D5BEC">
            <w:pPr>
              <w:spacing w:after="60"/>
              <w:ind w:left="360" w:hanging="360"/>
              <w:rPr>
                <w:rFonts w:ascii="Calibri" w:eastAsia="Calibri" w:hAnsi="Calibri" w:cs="Times New Roman"/>
                <w:b/>
                <w:sz w:val="20"/>
                <w:szCs w:val="20"/>
                <w:u w:val="single"/>
                <w:lang w:eastAsia="en-US"/>
              </w:rPr>
            </w:pP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u w:val="single"/>
                <w:lang w:eastAsia="en-US"/>
              </w:rPr>
              <w:t>Expected Follow-up Criteria</w:t>
            </w:r>
          </w:p>
          <w:p w:rsidR="00CE30D8" w:rsidRDefault="00CE30D8" w:rsidP="00CE30D8">
            <w:pPr>
              <w:spacing w:after="60"/>
              <w:ind w:left="360" w:hanging="3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8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. Then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with a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repeated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(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Chest X-Ray or </w:t>
            </w:r>
            <w:proofErr w:type="gramStart"/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CT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)</w:t>
            </w:r>
            <w:proofErr w:type="gramEnd"/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="00F949EC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WITHIN 30</w:t>
            </w:r>
            <w:r w:rsidRPr="00A34BD4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DAYS AFTER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imaging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result date</w:t>
            </w:r>
          </w:p>
          <w:p w:rsidR="00CE30D8" w:rsidRDefault="00CE30D8" w:rsidP="00CE30D8">
            <w:pPr>
              <w:spacing w:after="60"/>
              <w:ind w:left="360" w:hanging="3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9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. Then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with a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completed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(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P</w:t>
            </w:r>
            <w:r w:rsidR="00D47CBD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ET 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Scan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)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</w:t>
            </w:r>
            <w:r w:rsidR="00F949EC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8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WITHIN 30</w:t>
            </w:r>
            <w:r w:rsidRPr="00A34BD4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DAYS AFTER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imaging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result date</w:t>
            </w:r>
          </w:p>
          <w:p w:rsidR="00CE30D8" w:rsidRDefault="00CE30D8" w:rsidP="00CE30D8">
            <w:pPr>
              <w:spacing w:after="60"/>
              <w:ind w:left="360" w:hanging="3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10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. Then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with a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repeated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(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Pulmonary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visit)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="00F949EC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19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WITHIN 30</w:t>
            </w:r>
            <w:r w:rsidRPr="00A34BD4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DAYS AFTER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imaging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result date</w:t>
            </w:r>
          </w:p>
          <w:p w:rsidR="002758FA" w:rsidRPr="00687D0E" w:rsidRDefault="00CE30D8" w:rsidP="002758FA">
            <w:pPr>
              <w:spacing w:after="60"/>
              <w:ind w:left="360" w:hanging="3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11</w:t>
            </w:r>
            <w:r w:rsidR="002758FA"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. Then </w:t>
            </w:r>
            <w:r w:rsidR="002758FA"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="002758FA"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with a completed (</w:t>
            </w:r>
            <w:r w:rsidR="002758F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Thoracic Surgery</w:t>
            </w:r>
            <w:r w:rsidR="002758FA"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visit)</w:t>
            </w:r>
            <w:r w:rsidR="002758F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="00A61E11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20</w:t>
            </w:r>
            <w:r w:rsidR="002758FA"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="002758F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WITHIN 30</w:t>
            </w:r>
            <w:r w:rsidR="002758FA" w:rsidRPr="00A34BD4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DAYS AFTER</w:t>
            </w:r>
            <w:r w:rsidR="002758FA"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 w:rsidR="002758F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imaging</w:t>
            </w:r>
            <w:r w:rsidR="002758FA"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result date</w:t>
            </w:r>
          </w:p>
          <w:p w:rsidR="002758FA" w:rsidRPr="00687D0E" w:rsidRDefault="00CE30D8" w:rsidP="00CE30D8">
            <w:pPr>
              <w:spacing w:after="60"/>
              <w:ind w:left="360" w:hanging="3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12</w:t>
            </w:r>
            <w:r w:rsidR="002758FA"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. Then </w:t>
            </w:r>
            <w:r w:rsidR="002758FA"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="002758FA"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with a completed (</w:t>
            </w:r>
            <w:r w:rsidR="002758F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Multidisciplinary Tumor Board Conference</w:t>
            </w:r>
            <w:r w:rsidR="002758FA"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)</w:t>
            </w:r>
            <w:r w:rsidR="002758F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="00A61E11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21</w:t>
            </w:r>
            <w:r w:rsidR="002758FA"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="002758F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WITHIN 30</w:t>
            </w:r>
            <w:r w:rsidR="002758FA" w:rsidRPr="00A34BD4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DAYS AFTER</w:t>
            </w:r>
            <w:r w:rsidR="002758FA"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 w:rsidR="002758F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imaging</w:t>
            </w:r>
            <w:r w:rsidR="002758FA"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result date</w:t>
            </w:r>
          </w:p>
          <w:p w:rsidR="004D5BEC" w:rsidRDefault="004D5BEC" w:rsidP="002758FA">
            <w:pPr>
              <w:spacing w:after="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13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. Then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with a </w:t>
            </w:r>
            <w:r w:rsidRPr="00FB3A36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(</w:t>
            </w:r>
            <w:r w:rsidR="00CE30D8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Lung Biopsy</w:t>
            </w:r>
            <w:r w:rsidRPr="00FB3A36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)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 w:rsidR="00BC2A1D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22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performed 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WITHIN </w:t>
            </w:r>
            <w:r w:rsidR="00CA669A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30</w:t>
            </w:r>
            <w:r w:rsidRPr="00A34BD4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DAYS AFTER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="00301EC5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imaging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result date</w:t>
            </w:r>
          </w:p>
          <w:p w:rsidR="00CE30D8" w:rsidRPr="00687D0E" w:rsidRDefault="00CE30D8" w:rsidP="00CE30D8">
            <w:pPr>
              <w:spacing w:after="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14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. Then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with a </w:t>
            </w:r>
            <w:r w:rsidRPr="00FB3A36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(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Bronchoscopy</w:t>
            </w:r>
            <w:r w:rsidRPr="00FB3A36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)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 w:rsidR="00BC2A1D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23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performed 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WITHIN 30</w:t>
            </w:r>
            <w:r w:rsidRPr="00A34BD4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DAYS AFTER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imaging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result date</w:t>
            </w:r>
          </w:p>
          <w:p w:rsidR="00CE30D8" w:rsidRPr="00687D0E" w:rsidRDefault="00CE30D8" w:rsidP="00CE30D8">
            <w:pPr>
              <w:spacing w:after="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15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. Then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with a </w:t>
            </w:r>
            <w:r w:rsidRPr="00FB3A36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(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Lung Surgery</w:t>
            </w:r>
            <w:r w:rsidRPr="00FB3A36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)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 w:rsidR="00BC2A1D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24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performed 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WITHIN 30</w:t>
            </w:r>
            <w:r w:rsidRPr="00A34BD4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DAYS AFTER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imaging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result date</w:t>
            </w:r>
          </w:p>
          <w:p w:rsidR="004D5BEC" w:rsidRPr="00796D54" w:rsidRDefault="004D5BEC" w:rsidP="004D5BEC">
            <w:pPr>
              <w:pBdr>
                <w:bottom w:val="single" w:sz="4" w:space="1" w:color="auto"/>
              </w:pBdr>
              <w:ind w:left="180" w:hanging="180"/>
              <w:rPr>
                <w:rFonts w:ascii="Calibri" w:eastAsia="Calibri" w:hAnsi="Calibri" w:cs="Times New Roman"/>
                <w:sz w:val="14"/>
                <w:szCs w:val="12"/>
                <w:lang w:eastAsia="en-US"/>
              </w:rPr>
            </w:pPr>
          </w:p>
          <w:p w:rsidR="00D47CBD" w:rsidRPr="00742A99" w:rsidRDefault="004D5BEC" w:rsidP="00742A99">
            <w:pPr>
              <w:autoSpaceDE w:val="0"/>
              <w:autoSpaceDN w:val="0"/>
              <w:adjustRightInd w:val="0"/>
              <w:rPr>
                <w:rFonts w:cs="Consolas"/>
                <w:sz w:val="14"/>
                <w:szCs w:val="14"/>
              </w:rPr>
            </w:pPr>
            <w:proofErr w:type="gramStart"/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 Based</w:t>
            </w:r>
            <w:proofErr w:type="gramEnd"/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on </w:t>
            </w:r>
            <w:r w:rsid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CPT: </w:t>
            </w:r>
            <w:r w:rsidR="00742A99" w:rsidRPr="00742A99">
              <w:rPr>
                <w:rFonts w:eastAsia="Calibri" w:cs="Times New Roman"/>
                <w:sz w:val="14"/>
                <w:szCs w:val="14"/>
                <w:lang w:eastAsia="en-US"/>
              </w:rPr>
              <w:t>X-R</w:t>
            </w:r>
            <w:r w:rsidR="00D47CBD" w:rsidRPr="00742A99">
              <w:rPr>
                <w:rFonts w:eastAsia="Calibri" w:cs="Times New Roman"/>
                <w:sz w:val="14"/>
                <w:szCs w:val="14"/>
                <w:lang w:eastAsia="en-US"/>
              </w:rPr>
              <w:t>ay (</w:t>
            </w:r>
            <w:r w:rsidR="00D47CBD" w:rsidRPr="00742A99">
              <w:rPr>
                <w:rFonts w:cs="Consolas"/>
                <w:sz w:val="14"/>
                <w:szCs w:val="14"/>
              </w:rPr>
              <w:t>71010</w:t>
            </w:r>
            <w:r w:rsidR="00D47CBD"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="00D47CBD" w:rsidRPr="00742A99">
              <w:rPr>
                <w:rFonts w:cs="Consolas"/>
                <w:sz w:val="14"/>
                <w:szCs w:val="14"/>
              </w:rPr>
              <w:t>71015</w:t>
            </w:r>
            <w:r w:rsidR="00D47CBD"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="00D47CBD" w:rsidRPr="00742A99">
              <w:rPr>
                <w:rFonts w:cs="Consolas"/>
                <w:sz w:val="14"/>
                <w:szCs w:val="14"/>
              </w:rPr>
              <w:t>71020</w:t>
            </w:r>
            <w:r w:rsidR="00D47CBD"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="00D47CBD" w:rsidRPr="00742A99">
              <w:rPr>
                <w:rFonts w:cs="Consolas"/>
                <w:sz w:val="14"/>
                <w:szCs w:val="14"/>
              </w:rPr>
              <w:t>71021</w:t>
            </w:r>
            <w:r w:rsidR="00D47CBD"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="00D47CBD" w:rsidRPr="00742A99">
              <w:rPr>
                <w:rFonts w:cs="Consolas"/>
                <w:sz w:val="14"/>
                <w:szCs w:val="14"/>
              </w:rPr>
              <w:t>71022</w:t>
            </w:r>
            <w:r w:rsidR="00D47CBD"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="00D47CBD" w:rsidRPr="00742A99">
              <w:rPr>
                <w:rFonts w:cs="Consolas"/>
                <w:sz w:val="14"/>
                <w:szCs w:val="14"/>
              </w:rPr>
              <w:t>71030</w:t>
            </w:r>
            <w:r w:rsidR="00D47CBD"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="00D47CBD" w:rsidRPr="00742A99">
              <w:rPr>
                <w:rFonts w:cs="Consolas"/>
                <w:sz w:val="14"/>
                <w:szCs w:val="14"/>
              </w:rPr>
              <w:t>71035</w:t>
            </w:r>
            <w:r w:rsidR="00D47CBD"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="00D47CBD" w:rsidRPr="00742A99">
              <w:rPr>
                <w:rFonts w:cs="Consolas"/>
                <w:sz w:val="14"/>
                <w:szCs w:val="14"/>
              </w:rPr>
              <w:t>71101</w:t>
            </w:r>
            <w:r w:rsidR="00D47CBD"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="00742A99">
              <w:rPr>
                <w:rFonts w:cs="Consolas"/>
                <w:sz w:val="14"/>
                <w:szCs w:val="14"/>
              </w:rPr>
              <w:t>71111</w:t>
            </w:r>
            <w:r w:rsidR="00D47CBD" w:rsidRPr="00742A99">
              <w:rPr>
                <w:rFonts w:eastAsia="Calibri" w:cs="Times New Roman"/>
                <w:sz w:val="14"/>
                <w:szCs w:val="14"/>
                <w:lang w:eastAsia="en-US"/>
              </w:rPr>
              <w:t>)</w:t>
            </w:r>
            <w:r w:rsidR="00742A99">
              <w:rPr>
                <w:rFonts w:cs="Consolas"/>
                <w:sz w:val="14"/>
                <w:szCs w:val="14"/>
              </w:rPr>
              <w:t>;</w:t>
            </w:r>
            <w:r w:rsidR="00742A99">
              <w:rPr>
                <w:rFonts w:eastAsia="Calibri" w:cs="Times New Roman"/>
                <w:sz w:val="14"/>
                <w:szCs w:val="14"/>
                <w:lang w:eastAsia="en-US"/>
              </w:rPr>
              <w:t>CT</w:t>
            </w:r>
            <w:r w:rsidR="00D47CBD" w:rsidRPr="00742A99">
              <w:rPr>
                <w:rFonts w:eastAsia="Calibri" w:cs="Times New Roman"/>
                <w:sz w:val="14"/>
                <w:szCs w:val="14"/>
                <w:lang w:eastAsia="en-US"/>
              </w:rPr>
              <w:t>(</w:t>
            </w:r>
            <w:r w:rsidR="00D47CBD" w:rsidRPr="00742A99">
              <w:rPr>
                <w:rFonts w:cs="Consolas"/>
                <w:sz w:val="14"/>
                <w:szCs w:val="14"/>
              </w:rPr>
              <w:t>71275</w:t>
            </w:r>
            <w:r w:rsidR="00D47CBD"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="00D47CBD" w:rsidRPr="00742A99">
              <w:rPr>
                <w:rFonts w:cs="Consolas"/>
                <w:sz w:val="14"/>
                <w:szCs w:val="14"/>
              </w:rPr>
              <w:t>71250</w:t>
            </w:r>
            <w:r w:rsidR="00D47CBD"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="00D47CBD" w:rsidRPr="00742A99">
              <w:rPr>
                <w:rFonts w:cs="Consolas"/>
                <w:sz w:val="14"/>
                <w:szCs w:val="14"/>
              </w:rPr>
              <w:t>71270</w:t>
            </w:r>
            <w:r w:rsidR="00D47CBD"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="00742A99">
              <w:rPr>
                <w:rFonts w:cs="Consolas"/>
                <w:sz w:val="14"/>
                <w:szCs w:val="14"/>
              </w:rPr>
              <w:t>71260</w:t>
            </w:r>
            <w:r w:rsidR="00D47CBD" w:rsidRPr="00742A99">
              <w:rPr>
                <w:rFonts w:eastAsia="Calibri" w:cs="Times New Roman"/>
                <w:sz w:val="14"/>
                <w:szCs w:val="14"/>
                <w:lang w:eastAsia="en-US"/>
              </w:rPr>
              <w:t>)</w:t>
            </w:r>
          </w:p>
          <w:p w:rsidR="004D5BEC" w:rsidRPr="00742A99" w:rsidRDefault="004D5BEC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proofErr w:type="gramStart"/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2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 Based</w:t>
            </w:r>
            <w:proofErr w:type="gramEnd"/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on status in mortality table</w:t>
            </w:r>
          </w:p>
          <w:p w:rsidR="004D5BEC" w:rsidRPr="00742A99" w:rsidRDefault="004D5BEC" w:rsidP="00742A99">
            <w:pPr>
              <w:rPr>
                <w:sz w:val="14"/>
                <w:szCs w:val="14"/>
              </w:rPr>
            </w:pPr>
            <w:proofErr w:type="gramStart"/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3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 Based</w:t>
            </w:r>
            <w:proofErr w:type="gramEnd"/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on ICD-9 </w:t>
            </w:r>
            <w:r w:rsidR="00F56F1B" w:rsidRPr="00742A99">
              <w:rPr>
                <w:rFonts w:eastAsia="Calibri" w:cs="Times New Roman"/>
                <w:sz w:val="14"/>
                <w:szCs w:val="14"/>
                <w:lang w:eastAsia="en-US"/>
              </w:rPr>
              <w:t>(</w:t>
            </w:r>
            <w:r w:rsidR="00F56F1B" w:rsidRPr="00742A99">
              <w:rPr>
                <w:sz w:val="14"/>
                <w:szCs w:val="14"/>
              </w:rPr>
              <w:t>162.2x, 162.3x, 162.4x,</w:t>
            </w:r>
            <w:r w:rsidR="00742A99">
              <w:rPr>
                <w:sz w:val="14"/>
                <w:szCs w:val="14"/>
              </w:rPr>
              <w:t xml:space="preserve"> 162.5x, 162.8x, 162.9x , 197.0,</w:t>
            </w:r>
            <w:r w:rsidR="00F56F1B" w:rsidRPr="00742A99">
              <w:rPr>
                <w:sz w:val="14"/>
                <w:szCs w:val="14"/>
              </w:rPr>
              <w:t xml:space="preserve"> 163.xx, 197.2</w:t>
            </w:r>
            <w:r w:rsidR="00F56F1B"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>(where ‘x’ is any value)</w:t>
            </w:r>
          </w:p>
          <w:p w:rsidR="00D3641A" w:rsidRPr="00742A99" w:rsidRDefault="004D5BEC" w:rsidP="00742A99">
            <w:pPr>
              <w:rPr>
                <w:rFonts w:eastAsia="Calibri" w:cs="Times New Roman"/>
                <w:sz w:val="14"/>
                <w:szCs w:val="14"/>
                <w:lang w:eastAsia="en-US"/>
              </w:rPr>
            </w:pPr>
            <w:proofErr w:type="gramStart"/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4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 Based</w:t>
            </w:r>
            <w:proofErr w:type="gramEnd"/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on ICD-</w:t>
            </w:r>
            <w:r w:rsidR="00742A99">
              <w:rPr>
                <w:rFonts w:eastAsia="Calibri" w:cs="Times New Roman"/>
                <w:sz w:val="14"/>
                <w:szCs w:val="14"/>
                <w:lang w:eastAsia="en-US"/>
              </w:rPr>
              <w:t>9</w:t>
            </w:r>
            <w:r w:rsidR="00D3641A" w:rsidRPr="00742A99">
              <w:rPr>
                <w:sz w:val="14"/>
                <w:szCs w:val="14"/>
              </w:rPr>
              <w:t xml:space="preserve"> 010.0x, 010.1x, 010.8x, 010.9x, 011.0x, 011.1x, 011.2x, 011.3x, 011.4x, 011.5x, 011.6x, 011.7x, 011.8x, 011.9x </w:t>
            </w:r>
            <w:r w:rsidR="00D3641A" w:rsidRPr="00742A99">
              <w:rPr>
                <w:rFonts w:eastAsia="Calibri" w:cs="Times New Roman"/>
                <w:sz w:val="14"/>
                <w:szCs w:val="14"/>
                <w:lang w:eastAsia="en-US"/>
              </w:rPr>
              <w:t>(where ‘x’ is any value between 1 and 6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>)</w:t>
            </w:r>
          </w:p>
          <w:p w:rsidR="004D5BEC" w:rsidRPr="00742A99" w:rsidRDefault="00D3641A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 xml:space="preserve"> </w:t>
            </w:r>
            <w:proofErr w:type="gramStart"/>
            <w:r w:rsidR="004D5BEC"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5</w:t>
            </w:r>
            <w:r w:rsidR="004D5BEC"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 Based</w:t>
            </w:r>
            <w:proofErr w:type="gramEnd"/>
            <w:r w:rsidR="004D5BEC"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on ICD-9 V66.7 or consult code entry for completed Hospital/Palliative Care consult</w:t>
            </w:r>
          </w:p>
          <w:p w:rsidR="004D5BEC" w:rsidRPr="00742A99" w:rsidRDefault="004D5BEC" w:rsidP="004D5BEC">
            <w:pPr>
              <w:rPr>
                <w:rFonts w:eastAsia="Calibri" w:cs="Times New Roman"/>
                <w:sz w:val="14"/>
                <w:szCs w:val="14"/>
                <w:lang w:eastAsia="en-US"/>
              </w:rPr>
            </w:pPr>
            <w:proofErr w:type="gramStart"/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6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 Based</w:t>
            </w:r>
            <w:proofErr w:type="gramEnd"/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on ICD-9 157.xx</w:t>
            </w:r>
          </w:p>
          <w:p w:rsidR="004D5BEC" w:rsidRPr="00742A99" w:rsidRDefault="004D5BEC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proofErr w:type="gramStart"/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7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 Based</w:t>
            </w:r>
            <w:proofErr w:type="gramEnd"/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on ICD-9 205.0, 206.0, 207.0, 207.2x, or 208.0</w:t>
            </w:r>
          </w:p>
          <w:p w:rsidR="004D5BEC" w:rsidRPr="00742A99" w:rsidRDefault="004D5BEC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proofErr w:type="gramStart"/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8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 Based</w:t>
            </w:r>
            <w:proofErr w:type="gramEnd"/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on ICD-9 155.0, 155.1, 155.2, or 197.7</w:t>
            </w:r>
          </w:p>
          <w:p w:rsidR="004D5BEC" w:rsidRPr="00742A99" w:rsidRDefault="004D5BEC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proofErr w:type="gramStart"/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9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 Based</w:t>
            </w:r>
            <w:proofErr w:type="gramEnd"/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on ICD-9 156.xx</w:t>
            </w:r>
          </w:p>
          <w:p w:rsidR="004D5BEC" w:rsidRPr="00742A99" w:rsidRDefault="004D5BEC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10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Based on ICD-9 150.xx</w:t>
            </w:r>
          </w:p>
          <w:p w:rsidR="004D5BEC" w:rsidRPr="00742A99" w:rsidRDefault="004D5BEC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11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Based on ICD-9 151.xx</w:t>
            </w:r>
          </w:p>
          <w:p w:rsidR="004D5BEC" w:rsidRPr="00742A99" w:rsidRDefault="004D5BEC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12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Based on ICD-9 191.x, 198.3, or 198.4</w:t>
            </w:r>
          </w:p>
          <w:p w:rsidR="004D5BEC" w:rsidRPr="00742A99" w:rsidRDefault="004D5BEC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13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Based on ICD-9 179.xx</w:t>
            </w:r>
          </w:p>
          <w:p w:rsidR="004D5BEC" w:rsidRPr="00742A99" w:rsidRDefault="004D5BEC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14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Based on ICD-9 183.0</w:t>
            </w:r>
          </w:p>
          <w:p w:rsidR="004D5BEC" w:rsidRPr="00742A99" w:rsidRDefault="004D5BEC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15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Based on ICD-9 158.8, 158.9, or 197.6</w:t>
            </w:r>
          </w:p>
          <w:p w:rsidR="004D5BEC" w:rsidRPr="00742A99" w:rsidRDefault="004D5BEC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16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Based on ICD-9 203.0x, or 238.6</w:t>
            </w:r>
          </w:p>
          <w:p w:rsidR="004D5BEC" w:rsidRPr="00742A99" w:rsidRDefault="004D5BEC" w:rsidP="004D5BEC">
            <w:pPr>
              <w:ind w:left="189" w:hanging="189"/>
              <w:rPr>
                <w:sz w:val="14"/>
                <w:szCs w:val="14"/>
              </w:rPr>
            </w:pPr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17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Based on ICD-9 </w:t>
            </w:r>
            <w:r w:rsidR="00D3641A" w:rsidRPr="00742A99">
              <w:rPr>
                <w:sz w:val="14"/>
                <w:szCs w:val="14"/>
              </w:rPr>
              <w:t>162.0, 197.3</w:t>
            </w:r>
          </w:p>
          <w:p w:rsidR="00D3641A" w:rsidRPr="00742A99" w:rsidRDefault="00F949EC" w:rsidP="004D5BEC">
            <w:pPr>
              <w:ind w:left="189" w:hanging="189"/>
              <w:rPr>
                <w:rFonts w:cs="Consolas"/>
                <w:sz w:val="14"/>
                <w:szCs w:val="14"/>
              </w:rPr>
            </w:pPr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18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Based on CPT </w:t>
            </w:r>
            <w:r w:rsidRPr="00742A99">
              <w:rPr>
                <w:rFonts w:cs="Consolas"/>
                <w:sz w:val="14"/>
                <w:szCs w:val="14"/>
              </w:rPr>
              <w:t>78811</w:t>
            </w:r>
            <w:r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Pr="00742A99">
              <w:rPr>
                <w:rFonts w:cs="Consolas"/>
                <w:sz w:val="14"/>
                <w:szCs w:val="14"/>
              </w:rPr>
              <w:t>78812</w:t>
            </w:r>
            <w:r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Pr="00742A99">
              <w:rPr>
                <w:rFonts w:cs="Consolas"/>
                <w:sz w:val="14"/>
                <w:szCs w:val="14"/>
              </w:rPr>
              <w:t>78813</w:t>
            </w:r>
            <w:r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Pr="00742A99">
              <w:rPr>
                <w:rFonts w:cs="Consolas"/>
                <w:sz w:val="14"/>
                <w:szCs w:val="14"/>
              </w:rPr>
              <w:t>78814</w:t>
            </w:r>
            <w:r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Pr="00742A99">
              <w:rPr>
                <w:rFonts w:cs="Consolas"/>
                <w:sz w:val="14"/>
                <w:szCs w:val="14"/>
              </w:rPr>
              <w:t>78815</w:t>
            </w:r>
            <w:r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Pr="00742A99">
              <w:rPr>
                <w:rFonts w:cs="Consolas"/>
                <w:sz w:val="14"/>
                <w:szCs w:val="14"/>
              </w:rPr>
              <w:t>78816</w:t>
            </w:r>
            <w:r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Pr="00742A99">
              <w:rPr>
                <w:rFonts w:cs="Consolas"/>
                <w:sz w:val="14"/>
                <w:szCs w:val="14"/>
              </w:rPr>
              <w:t>78810</w:t>
            </w:r>
            <w:r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="00312FD0">
              <w:rPr>
                <w:rFonts w:cs="Consolas"/>
                <w:color w:val="808080"/>
                <w:sz w:val="14"/>
                <w:szCs w:val="14"/>
              </w:rPr>
              <w:t xml:space="preserve"> </w:t>
            </w:r>
            <w:r w:rsidRPr="00742A99">
              <w:rPr>
                <w:rFonts w:cs="Consolas"/>
                <w:sz w:val="14"/>
                <w:szCs w:val="14"/>
              </w:rPr>
              <w:t>G0125</w:t>
            </w:r>
            <w:r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="00312FD0">
              <w:rPr>
                <w:rFonts w:cs="Consolas"/>
                <w:color w:val="808080"/>
                <w:sz w:val="14"/>
                <w:szCs w:val="14"/>
              </w:rPr>
              <w:t xml:space="preserve"> </w:t>
            </w:r>
            <w:bookmarkStart w:id="1" w:name="_GoBack"/>
            <w:bookmarkEnd w:id="1"/>
            <w:r w:rsidRPr="00742A99">
              <w:rPr>
                <w:rFonts w:cs="Consolas"/>
                <w:sz w:val="14"/>
                <w:szCs w:val="14"/>
              </w:rPr>
              <w:t>G0126</w:t>
            </w:r>
            <w:r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Pr="00742A99">
              <w:rPr>
                <w:rFonts w:cs="Consolas"/>
                <w:sz w:val="14"/>
                <w:szCs w:val="14"/>
              </w:rPr>
              <w:t>G0210</w:t>
            </w:r>
            <w:r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Pr="00742A99">
              <w:rPr>
                <w:rFonts w:cs="Consolas"/>
                <w:sz w:val="14"/>
                <w:szCs w:val="14"/>
              </w:rPr>
              <w:t>G0211</w:t>
            </w:r>
            <w:r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Pr="00742A99">
              <w:rPr>
                <w:rFonts w:cs="Consolas"/>
                <w:sz w:val="14"/>
                <w:szCs w:val="14"/>
              </w:rPr>
              <w:t>G0212</w:t>
            </w:r>
            <w:r w:rsidRPr="00742A99">
              <w:rPr>
                <w:rFonts w:cs="Consolas"/>
                <w:color w:val="808080"/>
                <w:sz w:val="14"/>
                <w:szCs w:val="14"/>
              </w:rPr>
              <w:t>,</w:t>
            </w:r>
            <w:r w:rsidRPr="00742A99">
              <w:rPr>
                <w:rFonts w:cs="Consolas"/>
                <w:sz w:val="14"/>
                <w:szCs w:val="14"/>
              </w:rPr>
              <w:t>G0213</w:t>
            </w:r>
          </w:p>
          <w:p w:rsidR="002D2194" w:rsidRPr="00742A99" w:rsidRDefault="002D2194" w:rsidP="002D2194">
            <w:pPr>
              <w:autoSpaceDE w:val="0"/>
              <w:autoSpaceDN w:val="0"/>
              <w:adjustRightInd w:val="0"/>
              <w:rPr>
                <w:rFonts w:cs="Consolas"/>
                <w:sz w:val="14"/>
                <w:szCs w:val="14"/>
              </w:rPr>
            </w:pPr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 xml:space="preserve">19 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>Based on Stop Code 312,104 or TIU note title entry for a completed pulmonary consult</w:t>
            </w:r>
          </w:p>
          <w:p w:rsidR="00A61E11" w:rsidRPr="00742A99" w:rsidRDefault="00A61E11" w:rsidP="00A61E11">
            <w:pPr>
              <w:autoSpaceDE w:val="0"/>
              <w:autoSpaceDN w:val="0"/>
              <w:adjustRightInd w:val="0"/>
              <w:rPr>
                <w:rFonts w:eastAsia="Calibri" w:cs="Times New Roman"/>
                <w:sz w:val="14"/>
                <w:szCs w:val="14"/>
                <w:lang w:eastAsia="en-US"/>
              </w:rPr>
            </w:pPr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 xml:space="preserve">20 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>Based on Stop Code 413,64 or TIU note title entry for a completed thoracic surgery consult</w:t>
            </w:r>
          </w:p>
          <w:p w:rsidR="00A61E11" w:rsidRPr="00742A99" w:rsidRDefault="00A61E11" w:rsidP="00A61E11">
            <w:pPr>
              <w:autoSpaceDE w:val="0"/>
              <w:autoSpaceDN w:val="0"/>
              <w:adjustRightInd w:val="0"/>
              <w:rPr>
                <w:rFonts w:cs="Consolas"/>
                <w:sz w:val="14"/>
                <w:szCs w:val="14"/>
              </w:rPr>
            </w:pPr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 xml:space="preserve">21 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Based on Stop Code 316 or TIU note title entry for a completed </w:t>
            </w:r>
            <w:r w:rsidR="00742A99">
              <w:rPr>
                <w:rFonts w:eastAsia="Calibri" w:cs="Times New Roman"/>
                <w:sz w:val="14"/>
                <w:szCs w:val="14"/>
                <w:lang w:eastAsia="en-US"/>
              </w:rPr>
              <w:t>tumor board c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>onference consult</w:t>
            </w:r>
          </w:p>
          <w:p w:rsidR="00A61E11" w:rsidRPr="00827290" w:rsidRDefault="00BC2A1D" w:rsidP="00742A99">
            <w:pPr>
              <w:ind w:left="540" w:hanging="540"/>
              <w:rPr>
                <w:color w:val="404040"/>
                <w:sz w:val="14"/>
                <w:szCs w:val="14"/>
              </w:rPr>
            </w:pPr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 xml:space="preserve">22 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Based on </w:t>
            </w:r>
            <w:r w:rsidR="00742A99">
              <w:rPr>
                <w:color w:val="404040"/>
                <w:sz w:val="14"/>
                <w:szCs w:val="14"/>
              </w:rPr>
              <w:t>CPT</w:t>
            </w:r>
            <w:r w:rsidR="00EB35EA" w:rsidRPr="00742A99">
              <w:rPr>
                <w:color w:val="404040"/>
                <w:sz w:val="14"/>
                <w:szCs w:val="14"/>
              </w:rPr>
              <w:t xml:space="preserve"> 3162</w:t>
            </w:r>
            <w:proofErr w:type="gramStart"/>
            <w:r w:rsidR="00EB35EA" w:rsidRPr="00742A99">
              <w:rPr>
                <w:color w:val="404040"/>
                <w:sz w:val="14"/>
                <w:szCs w:val="14"/>
              </w:rPr>
              <w:t>x</w:t>
            </w:r>
            <w:r w:rsidR="00EB35EA" w:rsidRPr="00742A99">
              <w:rPr>
                <w:rFonts w:eastAsia="Calibri" w:cs="Times New Roman"/>
                <w:sz w:val="14"/>
                <w:szCs w:val="14"/>
                <w:lang w:eastAsia="en-US"/>
              </w:rPr>
              <w:t>(</w:t>
            </w:r>
            <w:proofErr w:type="gramEnd"/>
            <w:r w:rsidR="00EB35EA" w:rsidRPr="00742A99">
              <w:rPr>
                <w:rFonts w:eastAsia="Calibri" w:cs="Times New Roman"/>
                <w:sz w:val="14"/>
                <w:szCs w:val="14"/>
                <w:lang w:eastAsia="en-US"/>
              </w:rPr>
              <w:t>where ‘x’ is any value between 5 and 9)</w:t>
            </w:r>
            <w:r w:rsidRPr="00742A99">
              <w:rPr>
                <w:color w:val="404040"/>
                <w:sz w:val="14"/>
                <w:szCs w:val="14"/>
              </w:rPr>
              <w:t>, 31633, 31640, 31717, 32400, 32402, 32405, 32</w:t>
            </w:r>
            <w:r w:rsidR="00742A99">
              <w:rPr>
                <w:color w:val="404040"/>
                <w:sz w:val="14"/>
                <w:szCs w:val="14"/>
              </w:rPr>
              <w:t>098, 32601, 32607, 32608, 32609;</w:t>
            </w:r>
            <w:r w:rsidRPr="00742A99">
              <w:rPr>
                <w:color w:val="404040"/>
                <w:sz w:val="14"/>
                <w:szCs w:val="14"/>
              </w:rPr>
              <w:t xml:space="preserve">ICD-9 33.24, 33.25, 33.26, 33.27, </w:t>
            </w:r>
            <w:r w:rsidRPr="00827290">
              <w:rPr>
                <w:color w:val="404040"/>
                <w:sz w:val="14"/>
                <w:szCs w:val="14"/>
              </w:rPr>
              <w:t>33.28</w:t>
            </w:r>
            <w:r w:rsidR="00EB35EA" w:rsidRPr="00827290">
              <w:rPr>
                <w:rFonts w:eastAsia="Calibri" w:cs="Times New Roman"/>
                <w:sz w:val="14"/>
                <w:szCs w:val="14"/>
                <w:lang w:eastAsia="en-US"/>
              </w:rPr>
              <w:t>(where ‘x’ is any value between 4 and 8)</w:t>
            </w:r>
            <w:r w:rsidRPr="00827290">
              <w:rPr>
                <w:color w:val="404040"/>
                <w:sz w:val="14"/>
                <w:szCs w:val="14"/>
              </w:rPr>
              <w:t>, 34.20, 34.23, 34.24, 34.25</w:t>
            </w:r>
          </w:p>
          <w:p w:rsidR="00827290" w:rsidRPr="00827290" w:rsidRDefault="00BC2A1D" w:rsidP="004B4688">
            <w:pPr>
              <w:tabs>
                <w:tab w:val="left" w:pos="802"/>
              </w:tabs>
              <w:ind w:left="540" w:hanging="540"/>
              <w:rPr>
                <w:rFonts w:ascii="Calibri" w:eastAsia="Calibri" w:hAnsi="Calibri" w:cs="Times New Roman"/>
                <w:color w:val="404040"/>
                <w:sz w:val="14"/>
                <w:szCs w:val="14"/>
                <w:lang w:eastAsia="en-US"/>
              </w:rPr>
            </w:pPr>
            <w:r w:rsidRPr="00827290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 xml:space="preserve">23 </w:t>
            </w:r>
            <w:r w:rsidRPr="00827290">
              <w:rPr>
                <w:rFonts w:eastAsia="Calibri" w:cs="Times New Roman"/>
                <w:sz w:val="14"/>
                <w:szCs w:val="14"/>
                <w:lang w:eastAsia="en-US"/>
              </w:rPr>
              <w:t xml:space="preserve">Based on </w:t>
            </w:r>
            <w:r w:rsidR="00742A99" w:rsidRPr="00827290">
              <w:rPr>
                <w:color w:val="404040"/>
                <w:sz w:val="14"/>
                <w:szCs w:val="14"/>
              </w:rPr>
              <w:t>CPT</w:t>
            </w:r>
            <w:r w:rsidRPr="00827290">
              <w:rPr>
                <w:color w:val="404040"/>
                <w:sz w:val="14"/>
                <w:szCs w:val="14"/>
              </w:rPr>
              <w:t xml:space="preserve"> </w:t>
            </w:r>
            <w:r w:rsidR="004B4688" w:rsidRPr="00742A99">
              <w:rPr>
                <w:color w:val="404040"/>
                <w:sz w:val="14"/>
                <w:szCs w:val="14"/>
              </w:rPr>
              <w:t>3162</w:t>
            </w:r>
            <w:proofErr w:type="gramStart"/>
            <w:r w:rsidR="004B4688" w:rsidRPr="00742A99">
              <w:rPr>
                <w:color w:val="404040"/>
                <w:sz w:val="14"/>
                <w:szCs w:val="14"/>
              </w:rPr>
              <w:t>x</w:t>
            </w:r>
            <w:r w:rsidR="004B4688" w:rsidRPr="00742A99">
              <w:rPr>
                <w:rFonts w:eastAsia="Calibri" w:cs="Times New Roman"/>
                <w:sz w:val="14"/>
                <w:szCs w:val="14"/>
                <w:lang w:eastAsia="en-US"/>
              </w:rPr>
              <w:t>(</w:t>
            </w:r>
            <w:proofErr w:type="gramEnd"/>
            <w:r w:rsidR="004B4688">
              <w:rPr>
                <w:rFonts w:eastAsia="Calibri" w:cs="Times New Roman"/>
                <w:sz w:val="14"/>
                <w:szCs w:val="14"/>
                <w:lang w:eastAsia="en-US"/>
              </w:rPr>
              <w:t>where ‘x’ is any value between 1</w:t>
            </w:r>
            <w:r w:rsidR="004B4688"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and </w:t>
            </w:r>
            <w:r w:rsidR="004B4688">
              <w:rPr>
                <w:rFonts w:eastAsia="Calibri" w:cs="Times New Roman"/>
                <w:sz w:val="14"/>
                <w:szCs w:val="14"/>
                <w:lang w:eastAsia="en-US"/>
              </w:rPr>
              <w:t>4</w:t>
            </w:r>
            <w:r w:rsidR="004B4688" w:rsidRPr="00742A99">
              <w:rPr>
                <w:rFonts w:eastAsia="Calibri" w:cs="Times New Roman"/>
                <w:sz w:val="14"/>
                <w:szCs w:val="14"/>
                <w:lang w:eastAsia="en-US"/>
              </w:rPr>
              <w:t>)</w:t>
            </w:r>
            <w:r w:rsidR="004B4688" w:rsidRPr="00742A99">
              <w:rPr>
                <w:color w:val="404040"/>
                <w:sz w:val="14"/>
                <w:szCs w:val="14"/>
              </w:rPr>
              <w:t>,</w:t>
            </w:r>
            <w:r w:rsidR="00827290" w:rsidRPr="00827290">
              <w:rPr>
                <w:rFonts w:ascii="Calibri" w:eastAsia="Calibri" w:hAnsi="Calibri" w:cs="Times New Roman"/>
                <w:color w:val="404040"/>
                <w:sz w:val="14"/>
                <w:szCs w:val="14"/>
                <w:lang w:eastAsia="en-US"/>
              </w:rPr>
              <w:t xml:space="preserve"> 3163</w:t>
            </w:r>
            <w:r w:rsidR="004B4688">
              <w:rPr>
                <w:rFonts w:ascii="Calibri" w:eastAsia="Calibri" w:hAnsi="Calibri" w:cs="Times New Roman"/>
                <w:color w:val="404040"/>
                <w:sz w:val="14"/>
                <w:szCs w:val="14"/>
                <w:lang w:eastAsia="en-US"/>
              </w:rPr>
              <w:t>x</w:t>
            </w:r>
            <w:r w:rsidR="004B4688" w:rsidRPr="00742A99">
              <w:rPr>
                <w:rFonts w:eastAsia="Calibri" w:cs="Times New Roman"/>
                <w:sz w:val="14"/>
                <w:szCs w:val="14"/>
                <w:lang w:eastAsia="en-US"/>
              </w:rPr>
              <w:t>(</w:t>
            </w:r>
            <w:r w:rsidR="004B4688">
              <w:rPr>
                <w:rFonts w:eastAsia="Calibri" w:cs="Times New Roman"/>
                <w:sz w:val="14"/>
                <w:szCs w:val="14"/>
                <w:lang w:eastAsia="en-US"/>
              </w:rPr>
              <w:t>where ‘x’ is any value between 0</w:t>
            </w:r>
            <w:r w:rsidR="004B4688"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 and </w:t>
            </w:r>
            <w:r w:rsidR="004B4688">
              <w:rPr>
                <w:rFonts w:eastAsia="Calibri" w:cs="Times New Roman"/>
                <w:sz w:val="14"/>
                <w:szCs w:val="14"/>
                <w:lang w:eastAsia="en-US"/>
              </w:rPr>
              <w:t>8</w:t>
            </w:r>
            <w:r w:rsidR="004B4688" w:rsidRPr="00742A99">
              <w:rPr>
                <w:rFonts w:eastAsia="Calibri" w:cs="Times New Roman"/>
                <w:sz w:val="14"/>
                <w:szCs w:val="14"/>
                <w:lang w:eastAsia="en-US"/>
              </w:rPr>
              <w:t>)</w:t>
            </w:r>
            <w:r w:rsidR="004B4688" w:rsidRPr="00742A99">
              <w:rPr>
                <w:color w:val="404040"/>
                <w:sz w:val="14"/>
                <w:szCs w:val="14"/>
              </w:rPr>
              <w:t>,</w:t>
            </w:r>
            <w:r w:rsidR="00827290" w:rsidRPr="00827290">
              <w:rPr>
                <w:rFonts w:ascii="Calibri" w:eastAsia="Calibri" w:hAnsi="Calibri" w:cs="Times New Roman"/>
                <w:color w:val="404040"/>
                <w:sz w:val="14"/>
                <w:szCs w:val="14"/>
                <w:lang w:eastAsia="en-US"/>
              </w:rPr>
              <w:t xml:space="preserve"> 31641, 31643, 31645, 31646, 31647, 31648, 31649, 31650, 31651, 31656, 316</w:t>
            </w:r>
            <w:r w:rsidR="004B4688">
              <w:rPr>
                <w:rFonts w:ascii="Calibri" w:eastAsia="Calibri" w:hAnsi="Calibri" w:cs="Times New Roman"/>
                <w:color w:val="404040"/>
                <w:sz w:val="14"/>
                <w:szCs w:val="14"/>
                <w:lang w:eastAsia="en-US"/>
              </w:rPr>
              <w:t>59, 31660, 31661, 31725, 32035;</w:t>
            </w:r>
            <w:r w:rsidR="00827290" w:rsidRPr="00827290">
              <w:rPr>
                <w:rFonts w:ascii="Calibri" w:eastAsia="Calibri" w:hAnsi="Calibri" w:cs="Times New Roman"/>
                <w:color w:val="404040"/>
                <w:sz w:val="14"/>
                <w:szCs w:val="14"/>
                <w:lang w:eastAsia="en-US"/>
              </w:rPr>
              <w:t>ICD-9: 33.20, 33.21, 33.22, 33.23</w:t>
            </w:r>
          </w:p>
          <w:p w:rsidR="00BC2A1D" w:rsidRPr="00742A99" w:rsidRDefault="00BC2A1D" w:rsidP="00827290">
            <w:pPr>
              <w:tabs>
                <w:tab w:val="left" w:pos="802"/>
              </w:tabs>
              <w:ind w:left="540" w:hanging="540"/>
              <w:rPr>
                <w:color w:val="404040"/>
                <w:sz w:val="14"/>
                <w:szCs w:val="14"/>
              </w:rPr>
            </w:pPr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2</w:t>
            </w:r>
            <w:r w:rsidR="00742A99"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4</w:t>
            </w:r>
            <w:r w:rsidRPr="00742A99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 xml:space="preserve"> </w:t>
            </w:r>
            <w:r w:rsidRPr="00742A99">
              <w:rPr>
                <w:rFonts w:eastAsia="Calibri" w:cs="Times New Roman"/>
                <w:sz w:val="14"/>
                <w:szCs w:val="14"/>
                <w:lang w:eastAsia="en-US"/>
              </w:rPr>
              <w:t xml:space="preserve">Based on </w:t>
            </w:r>
            <w:r w:rsidRPr="00742A99">
              <w:rPr>
                <w:color w:val="404040"/>
                <w:sz w:val="14"/>
                <w:szCs w:val="14"/>
              </w:rPr>
              <w:t>CPT:    32</w:t>
            </w:r>
            <w:r w:rsidR="00312FD0">
              <w:rPr>
                <w:color w:val="404040"/>
                <w:sz w:val="14"/>
                <w:szCs w:val="14"/>
              </w:rPr>
              <w:t>036, 32095, 32096, 32097, 32100</w:t>
            </w:r>
            <w:r w:rsidRPr="00742A99">
              <w:rPr>
                <w:color w:val="404040"/>
                <w:sz w:val="14"/>
                <w:szCs w:val="14"/>
              </w:rPr>
              <w:t>, 32120, 32140, 32141, 32150, 32200, 32201, 32310, 32315, 32320, 32440, 32442, 32445, 32450, 32480, 32482, 32484, 32485, 32486, 32488, 32490, 32491, 32500, 32503, 32504, 32505, 32520, 32522, 32525, 32540, 32545, 32656, 32657, 32663, 32666, 32667, 32668, 32669, 32670, 32671, 32672, 32700, 32705</w:t>
            </w:r>
          </w:p>
          <w:p w:rsidR="00BC2A1D" w:rsidRPr="00742A99" w:rsidRDefault="00827290" w:rsidP="00BC2A1D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color w:val="404040"/>
                <w:sz w:val="14"/>
                <w:szCs w:val="14"/>
              </w:rPr>
              <w:t xml:space="preserve">                 </w:t>
            </w:r>
            <w:r w:rsidR="00BC2A1D" w:rsidRPr="00742A99">
              <w:rPr>
                <w:color w:val="404040"/>
                <w:sz w:val="14"/>
                <w:szCs w:val="14"/>
              </w:rPr>
              <w:t>ICD-9: 32.0,32.01,32.09,32.1,32.20, 32.23, 32.34, 32.25, 32.26, 32.28, 32.29, 32.3, 32.39, 32.4, 32.41, 32.49, 34.02, 34.21, 32.5, 32.59</w:t>
            </w:r>
          </w:p>
          <w:p w:rsidR="00BC2A1D" w:rsidRDefault="00BC2A1D" w:rsidP="00BC2A1D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</w:p>
          <w:p w:rsidR="004D5BEC" w:rsidRPr="00687D0E" w:rsidRDefault="004D5BEC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</w:p>
          <w:p w:rsidR="004D5BEC" w:rsidRPr="00687D0E" w:rsidRDefault="004D5BEC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</w:p>
          <w:p w:rsidR="004D5BEC" w:rsidRPr="00687D0E" w:rsidRDefault="004D5BEC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</w:p>
          <w:p w:rsidR="004D5BEC" w:rsidRPr="00687D0E" w:rsidRDefault="004D5BEC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</w:p>
          <w:p w:rsidR="004D5BEC" w:rsidRPr="00687D0E" w:rsidRDefault="004D5BEC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</w:p>
          <w:p w:rsidR="004D5BEC" w:rsidRPr="00687D0E" w:rsidRDefault="004D5BEC" w:rsidP="004D5BEC">
            <w:pPr>
              <w:ind w:left="189" w:hanging="189"/>
              <w:rPr>
                <w:sz w:val="14"/>
                <w:szCs w:val="14"/>
              </w:rPr>
            </w:pPr>
            <w:r w:rsidRPr="00687D0E">
              <w:rPr>
                <w:rFonts w:eastAsia="Calibri" w:cs="Times New Roman"/>
                <w:sz w:val="14"/>
                <w:szCs w:val="14"/>
                <w:lang w:eastAsia="en-US"/>
              </w:rPr>
              <w:cr/>
            </w:r>
          </w:p>
          <w:p w:rsidR="004D5BEC" w:rsidRPr="00687D0E" w:rsidRDefault="004D5BEC" w:rsidP="004D5BEC">
            <w:pPr>
              <w:ind w:left="189" w:hanging="189"/>
              <w:rPr>
                <w:sz w:val="14"/>
                <w:szCs w:val="14"/>
              </w:rPr>
            </w:pPr>
          </w:p>
          <w:p w:rsidR="004D5BEC" w:rsidRDefault="004D5BEC"/>
        </w:tc>
      </w:tr>
      <w:tr w:rsidR="00D014A5" w:rsidTr="004D5BEC">
        <w:trPr>
          <w:trHeight w:val="15110"/>
        </w:trPr>
        <w:tc>
          <w:tcPr>
            <w:tcW w:w="11016" w:type="dxa"/>
          </w:tcPr>
          <w:p w:rsidR="00D014A5" w:rsidRPr="00687D0E" w:rsidRDefault="00D014A5" w:rsidP="004D5BEC">
            <w:pPr>
              <w:tabs>
                <w:tab w:val="center" w:pos="4680"/>
                <w:tab w:val="right" w:pos="9360"/>
              </w:tabs>
              <w:spacing w:after="60"/>
              <w:rPr>
                <w:rFonts w:ascii="Calibri" w:eastAsia="Calibri" w:hAnsi="Calibri" w:cs="Times New Roman"/>
                <w:b/>
                <w:sz w:val="20"/>
                <w:szCs w:val="20"/>
                <w:u w:val="single"/>
                <w:lang w:eastAsia="en-US"/>
              </w:rPr>
            </w:pPr>
          </w:p>
        </w:tc>
      </w:tr>
      <w:tr w:rsidR="00D014A5" w:rsidTr="004D5BEC">
        <w:trPr>
          <w:trHeight w:val="15110"/>
        </w:trPr>
        <w:tc>
          <w:tcPr>
            <w:tcW w:w="11016" w:type="dxa"/>
          </w:tcPr>
          <w:p w:rsidR="00D014A5" w:rsidRPr="00687D0E" w:rsidRDefault="00D014A5" w:rsidP="004D5BEC">
            <w:pPr>
              <w:tabs>
                <w:tab w:val="center" w:pos="4680"/>
                <w:tab w:val="right" w:pos="9360"/>
              </w:tabs>
              <w:spacing w:after="60"/>
              <w:rPr>
                <w:rFonts w:ascii="Calibri" w:eastAsia="Calibri" w:hAnsi="Calibri" w:cs="Times New Roman"/>
                <w:b/>
                <w:sz w:val="20"/>
                <w:szCs w:val="20"/>
                <w:u w:val="single"/>
                <w:lang w:eastAsia="en-US"/>
              </w:rPr>
            </w:pPr>
          </w:p>
        </w:tc>
      </w:tr>
    </w:tbl>
    <w:p w:rsidR="00A64F97" w:rsidRDefault="00A64F97"/>
    <w:sectPr w:rsidR="00A64F97" w:rsidSect="004D5BE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EC"/>
    <w:rsid w:val="00030B2F"/>
    <w:rsid w:val="001314CA"/>
    <w:rsid w:val="002758FA"/>
    <w:rsid w:val="002D2194"/>
    <w:rsid w:val="00301EC5"/>
    <w:rsid w:val="00312FD0"/>
    <w:rsid w:val="003F6F74"/>
    <w:rsid w:val="004B4688"/>
    <w:rsid w:val="004D5BEC"/>
    <w:rsid w:val="00522AB7"/>
    <w:rsid w:val="005C0FF3"/>
    <w:rsid w:val="00742A99"/>
    <w:rsid w:val="007F3C36"/>
    <w:rsid w:val="00813409"/>
    <w:rsid w:val="00827290"/>
    <w:rsid w:val="009219D0"/>
    <w:rsid w:val="00A206A1"/>
    <w:rsid w:val="00A61E11"/>
    <w:rsid w:val="00A64F97"/>
    <w:rsid w:val="00AE7060"/>
    <w:rsid w:val="00BC2A1D"/>
    <w:rsid w:val="00CA669A"/>
    <w:rsid w:val="00CE30D8"/>
    <w:rsid w:val="00D014A5"/>
    <w:rsid w:val="00D2172B"/>
    <w:rsid w:val="00D3641A"/>
    <w:rsid w:val="00D47CBD"/>
    <w:rsid w:val="00EB35EA"/>
    <w:rsid w:val="00EE166A"/>
    <w:rsid w:val="00EE79EE"/>
    <w:rsid w:val="00F4794F"/>
    <w:rsid w:val="00F56F1B"/>
    <w:rsid w:val="00F9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65E0"/>
  <w15:docId w15:val="{214F7096-F637-417B-89DE-C1490C37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B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5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27994-DBB9-4C19-9C72-3C174E6F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Wei, Li</dc:creator>
  <cp:lastModifiedBy>Wei, Li (HOU)</cp:lastModifiedBy>
  <cp:revision>2</cp:revision>
  <dcterms:created xsi:type="dcterms:W3CDTF">2018-04-27T23:49:00Z</dcterms:created>
  <dcterms:modified xsi:type="dcterms:W3CDTF">2018-04-27T23:49:00Z</dcterms:modified>
</cp:coreProperties>
</file>